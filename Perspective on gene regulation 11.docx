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84C3A" w14:textId="116E9348" w:rsidR="00A46137" w:rsidRDefault="000D0331" w:rsidP="00B84BB7">
      <w:pPr>
        <w:pStyle w:val="NormalWeb"/>
        <w:spacing w:line="360" w:lineRule="auto"/>
        <w:contextualSpacing/>
        <w:jc w:val="center"/>
        <w:rPr>
          <w:rFonts w:ascii="Calibri" w:hAnsi="Calibri"/>
          <w:b/>
          <w:bCs/>
          <w:color w:val="FF0000"/>
        </w:rPr>
      </w:pPr>
      <w:r>
        <w:rPr>
          <w:rFonts w:ascii="Calibri" w:hAnsi="Calibri"/>
          <w:b/>
          <w:bCs/>
          <w:color w:val="FF0000"/>
        </w:rPr>
        <w:t xml:space="preserve">On the quantitative inter-dependence </w:t>
      </w:r>
      <w:r w:rsidR="00B84BB7">
        <w:rPr>
          <w:rFonts w:ascii="Calibri" w:hAnsi="Calibri"/>
          <w:b/>
          <w:bCs/>
          <w:color w:val="FF0000"/>
        </w:rPr>
        <w:t xml:space="preserve">between </w:t>
      </w:r>
    </w:p>
    <w:p w14:paraId="57F14900" w14:textId="77777777" w:rsidR="00A46137" w:rsidRDefault="000D0331">
      <w:pPr>
        <w:pStyle w:val="NormalWeb"/>
        <w:spacing w:line="360" w:lineRule="auto"/>
        <w:contextualSpacing/>
        <w:jc w:val="center"/>
        <w:rPr>
          <w:rFonts w:ascii="Calibri" w:hAnsi="Calibri"/>
          <w:b/>
          <w:bCs/>
          <w:color w:val="FF0000"/>
        </w:rPr>
      </w:pPr>
      <w:r>
        <w:rPr>
          <w:rFonts w:ascii="Calibri" w:hAnsi="Calibri"/>
          <w:b/>
          <w:bCs/>
          <w:color w:val="FF0000"/>
        </w:rPr>
        <w:t>gene regulation, protein levels and growth rate</w:t>
      </w:r>
    </w:p>
    <w:p w14:paraId="5E8A6F9F" w14:textId="77777777" w:rsidR="00A46137" w:rsidRDefault="000D0331">
      <w:pPr>
        <w:pStyle w:val="NormalWeb"/>
        <w:spacing w:line="360" w:lineRule="auto"/>
        <w:contextualSpacing/>
        <w:rPr>
          <w:rFonts w:ascii="Calibri" w:hAnsi="Calibri"/>
          <w:b/>
          <w:bCs/>
          <w:color w:val="FF0000"/>
        </w:rPr>
      </w:pPr>
      <w:r>
        <w:rPr>
          <w:rFonts w:ascii="Calibri" w:hAnsi="Calibri"/>
          <w:b/>
          <w:bCs/>
          <w:color w:val="FF0000"/>
        </w:rPr>
        <w:t>Abstract</w:t>
      </w:r>
    </w:p>
    <w:p w14:paraId="7FE912CE" w14:textId="138DD8CB" w:rsidR="00A46137" w:rsidRDefault="000D0331" w:rsidP="00A45CDC">
      <w:pPr>
        <w:pStyle w:val="NormalWeb"/>
        <w:spacing w:line="360" w:lineRule="auto"/>
        <w:contextualSpacing/>
        <w:jc w:val="both"/>
        <w:rPr>
          <w:rFonts w:ascii="Calibri" w:hAnsi="Calibri"/>
          <w:color w:val="000000"/>
        </w:rPr>
      </w:pPr>
      <w:r>
        <w:rPr>
          <w:rFonts w:ascii="Calibri" w:hAnsi="Calibri"/>
          <w:color w:val="000000"/>
        </w:rPr>
        <w:t xml:space="preserve">In many microorganisms, the expression of a large fraction of the genome appears to be coordinately regulated with growth rate. However, although cellular growth rates, gene expression levels and gene regulation have been at the center of biological research for decades, recently there has been renewed interest in their quantitative interdependence. Here, </w:t>
      </w:r>
      <w:r w:rsidR="0016648D">
        <w:rPr>
          <w:rFonts w:ascii="Calibri" w:hAnsi="Calibri"/>
          <w:color w:val="000000"/>
        </w:rPr>
        <w:t>we review</w:t>
      </w:r>
      <w:r>
        <w:rPr>
          <w:rFonts w:ascii="Calibri" w:hAnsi="Calibri"/>
          <w:color w:val="000000"/>
        </w:rPr>
        <w:t xml:space="preserve"> recently published theoretical and experimental work in the field</w:t>
      </w:r>
      <w:r w:rsidR="004F2161">
        <w:rPr>
          <w:rFonts w:ascii="Calibri" w:hAnsi="Calibri"/>
          <w:color w:val="000000"/>
        </w:rPr>
        <w:t>. We</w:t>
      </w:r>
      <w:r>
        <w:rPr>
          <w:rFonts w:ascii="Calibri" w:hAnsi="Calibri"/>
          <w:color w:val="000000"/>
        </w:rPr>
        <w:t xml:space="preserve"> suggest a simplistic model</w:t>
      </w:r>
      <w:r w:rsidR="004607F0">
        <w:rPr>
          <w:rFonts w:ascii="Calibri" w:hAnsi="Calibri"/>
          <w:color w:val="000000"/>
        </w:rPr>
        <w:t>, originating from the classic work of the Copenhagen school, that is useful as a</w:t>
      </w:r>
      <w:r>
        <w:rPr>
          <w:rFonts w:ascii="Calibri" w:hAnsi="Calibri"/>
          <w:color w:val="000000"/>
        </w:rPr>
        <w:t xml:space="preserve"> quantitative </w:t>
      </w:r>
      <w:r w:rsidR="004607F0">
        <w:rPr>
          <w:rFonts w:ascii="Calibri" w:hAnsi="Calibri"/>
          <w:color w:val="000000"/>
        </w:rPr>
        <w:t xml:space="preserve">benchmark on the </w:t>
      </w:r>
      <w:r>
        <w:rPr>
          <w:rFonts w:ascii="Calibri" w:hAnsi="Calibri"/>
          <w:color w:val="000000"/>
        </w:rPr>
        <w:t xml:space="preserve">interdependence of gene regulation, protein levels and growth rate. Based on an accumulated body of work we suggest that many of the gene expression changes observed across different environmental conditions are the result of </w:t>
      </w:r>
      <w:r w:rsidR="004607F0">
        <w:rPr>
          <w:rFonts w:ascii="Calibri" w:hAnsi="Calibri"/>
          <w:color w:val="000000"/>
        </w:rPr>
        <w:t xml:space="preserve">passive </w:t>
      </w:r>
      <w:r>
        <w:rPr>
          <w:rFonts w:ascii="Calibri" w:hAnsi="Calibri"/>
          <w:color w:val="000000"/>
        </w:rPr>
        <w:t xml:space="preserve">redistribution of limited cellular resources, and are quantitatively reflected by the growth rate. </w:t>
      </w:r>
      <w:r w:rsidR="00652727">
        <w:rPr>
          <w:rFonts w:ascii="Calibri" w:hAnsi="Calibri"/>
          <w:color w:val="000000"/>
        </w:rPr>
        <w:t xml:space="preserve">This work emphasizes the extent to which gene expression can be modulated, even without employing specific regulation. </w:t>
      </w:r>
    </w:p>
    <w:p w14:paraId="2B836631" w14:textId="77777777" w:rsidR="00A46137" w:rsidRDefault="000D0331">
      <w:pPr>
        <w:pStyle w:val="NormalWeb"/>
        <w:pageBreakBefore/>
        <w:spacing w:line="360" w:lineRule="auto"/>
        <w:contextualSpacing/>
        <w:rPr>
          <w:rFonts w:ascii="Calibri" w:hAnsi="Calibri"/>
          <w:b/>
          <w:bCs/>
          <w:color w:val="FF0000"/>
        </w:rPr>
      </w:pPr>
      <w:r>
        <w:rPr>
          <w:rFonts w:ascii="Calibri" w:hAnsi="Calibri"/>
          <w:b/>
          <w:bCs/>
          <w:color w:val="FF0000"/>
        </w:rPr>
        <w:lastRenderedPageBreak/>
        <w:t>Introduction</w:t>
      </w:r>
    </w:p>
    <w:p w14:paraId="7397AA98" w14:textId="6A44509D" w:rsidR="00E64FF2" w:rsidRDefault="000D0331" w:rsidP="00DA6721">
      <w:pPr>
        <w:pStyle w:val="NormalWeb"/>
        <w:spacing w:line="360" w:lineRule="auto"/>
        <w:contextualSpacing/>
        <w:jc w:val="both"/>
        <w:rPr>
          <w:rFonts w:asciiTheme="minorHAnsi" w:hAnsiTheme="minorHAnsi"/>
          <w:color w:val="000000"/>
        </w:rPr>
      </w:pPr>
      <w:r>
        <w:rPr>
          <w:rFonts w:ascii="Calibri" w:hAnsi="Calibri"/>
          <w:color w:val="000000"/>
        </w:rPr>
        <w:t xml:space="preserve">A fundamental system-level challenge for cell physiology is the achievement of proper function in the face of </w:t>
      </w:r>
      <w:r w:rsidR="00B84BB7">
        <w:rPr>
          <w:rFonts w:ascii="Calibri" w:hAnsi="Calibri"/>
          <w:color w:val="000000"/>
        </w:rPr>
        <w:t xml:space="preserve">fluctuating </w:t>
      </w:r>
      <w:r>
        <w:rPr>
          <w:rFonts w:ascii="Calibri" w:hAnsi="Calibri"/>
          <w:color w:val="000000"/>
        </w:rPr>
        <w:t xml:space="preserve">environments. It has been established for many years that in different environments cells differ in many properties, including their shape, size, growth rate and macromolecular </w:t>
      </w:r>
      <w:r w:rsidR="00817B23">
        <w:rPr>
          <w:rFonts w:asciiTheme="minorHAnsi" w:hAnsiTheme="minorHAnsi"/>
          <w:color w:val="000000"/>
        </w:rPr>
        <w:t>composition</w:t>
      </w:r>
      <w:r w:rsidR="00817B23" w:rsidRPr="006E5F6E">
        <w:rPr>
          <w:rFonts w:asciiTheme="minorHAnsi" w:hAnsiTheme="minorHAnsi"/>
          <w:color w:val="000000"/>
        </w:rPr>
        <w:t xml:space="preserve"> </w:t>
      </w:r>
      <w:r w:rsidR="00817B23">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"author" : [ { "dropping-particle" : "", "family" : "Maaloe", "given" : "O", "non-dropping-particle" : "", "parse-names" : false, "suffix" : "" } ], "chapter-number" : "An analysi", "container-title" : "Developmental Biology", "id" : "ITEM-1", "issued" : { "date-parts" : [ [ "1969" ] ] }, "page" : "33-58", "publisher" : "Elsevier", "title" : "Shaechter69.pdf", "type" : "chapter" }, "uris" : [ "http://www.mendeley.com/documents/?uuid=0a2aa418-6fe3-4a12-9ae6-393611102d6e" ] }, { "id" : "ITEM-2", "itemData" : { "author" : [ { "dropping-particle" : "", "family" : "Schaechter", "given" : "M", "non-dropping-particle" : "", "parse-names" : false, "suffix" : "" } ], "container-title" : "Journal of general \u2026", "id" : "ITEM-2", "issued" : { "date-parts" : [ [ "1958" ] ] }, "page" : "592-606", "title" : "Dependency on medium and temperature of cell size and chemical composition during balanced growth of Salmonella typhimurium", "type" : "article-journal", "volume" : "19" }, "uris" : [ "http://www.mendeley.com/documents/?uuid=9f68e91b-04d3-44c5-ad91-dcf51bda4f8c" ] }, { "id" : "ITEM-3", "itemData" : { "ISSN" : "0092-8674", "PMID" : "352533", "abstract" : "The amount of 140 individual proteins of E. coli B/r was measured during balanced growth in five different media. The abundance of each protein was determined from its absolute amount in 14C-glucose-minimal medium and a measurement of its relative amount at each growth rate using a double labeling technique. Separation of the proteins was carried out by two-dimensional gel electrophoresis. This catalog of proteins, combined with 50 additional ribosomal proteins already studied, comprises about 5% of the coding capacity of the genome, but accounts for two thirds of the cell's protein mass. The behavior of most of these proteins could be described by a relatively small number of patterns. 102 of the 140 proteins exhibited nearly linear variations with growth rate. The remaining 38 proteins exhibited levels which seemed to depend more on the chemical nature of the medium than on growth rate. Proteins, including the ribosomal proteins, that increase in amount with increasing growth rate account for 20% of total cell protein by weight during growth on acetate, 32% on glucose-minimal medium and 55% on glucose-rich medium. Proteins with invariant levels in the various media comprise about 4% of the cell's total protein.", "author" : [ { "dropping-particle" : "", "family" : "Pedersen", "given" : "S", "non-dropping-particle" : "", "parse-names" : false, "suffix" : "" }, { "dropping-particle" : "", "family" : "Bloch", "given" : "P L", "non-dropping-particle" : "", "parse-names" : false, "suffix" : "" }, { "dropping-particle" : "", "family" : "Reeh", "given" : "S", "non-dropping-particle" : "", "parse-names" : false, "suffix" : "" }, { "dropping-particle" : "", "family" : "Neidhardt", "given" : "F C", "non-dropping-particle" : "", "parse-names" : false, "suffix" : "" } ], "container-title" : "Cell", "id" : "ITEM-3", "issue" : "1", "issued" : { "date-parts" : [ [ "1978", "5" ] ] }, "page" : "179-90", "title" : "Patterns of protein synthesis in E. coli: a catalog of the amount of 140 individual proteins at different growth rates.", "type" : "article-journal", "volume" : "14" }, "uris" : [ "http://www.mendeley.com/documents/?uuid=28f3f4e9-cc3e-4aaf-b114-0a7f3ae2aa46" ] }, { "id" : "ITEM-4", "itemData" : { "author" : [ { "dropping-particle" : "", "family" : "Bremer", "given" : "H", "non-dropping-particle" : "", "parse-names" : false, "suffix" : "" }, { "dropping-particle" : "", "family" : "Dennis", "given" : "PP", "non-dropping-particle" : "", "parse-names" : false, "suffix" : "" } ], "container-title" : "Escherichia coli and Salmonella \u2026", "id" : "ITEM-4", "issued" : { "date-parts" : [ [ "1987" ] ] }, "title" : "Modulation of chemical composition and other parameters of the cell by growth rate", "type" : "article-journal" }, "uris" : [ "http://www.mendeley.com/documents/?uuid=4a79fe29-2a1d-48a9-b2b3-c7da8a7a7ee5" ] }, { "id" : "ITEM-5", "itemData" : { "ISSN" : "0022-5193", "PMID" : "6176814", "author" : [ { "dropping-particle" : "", "family" : "Churchward", "given" : "G", "non-dropping-particle" : "", "parse-names" : false, "suffix" : "" }, { "dropping-particle" : "", "family" : "Bremer", "given" : "H", "non-dropping-particle" : "", "parse-names" : false, "suffix" : "" }, { "dropping-particle" : "", "family" : "Young", "given" : "R", "non-dropping-particle" : "", "parse-names" : false, "suffix" : "" } ], "container-title" : "Journal of theoretical biology", "id" : "ITEM-5", "issue" : "3", "issued" : { "date-parts" : [ [ "1982", "2", "7" ] ] }, "page" : "651-70", "title" : "Macromolecular composition of bacteria.", "type" : "article-journal", "volume" : "94" }, "uris" : [ "http://www.mendeley.com/documents/?uuid=63cc870c-e5e7-47b9-9d1f-55cf1bc118f1" ] }, { "id" : "ITEM-6", "itemData" : { "author" : [ { "dropping-particle" : "", "family" : "John L. Ingraham, Ole Maal\u00f8e", "given" : "Frederick Carl Neidhardt", "non-dropping-particle" : "", "parse-names" : false, "suffix" : "" } ], "id" : "ITEM-6", "issued" : { "date-parts" : [ [ "1983" ] ] }, "page" : "435", "publisher" : ". Sinauer Assoc., Sunderland, MA", "title" : "Growth of the bacterial cell", "type" : "book" }, "uris" : [ "http://www.mendeley.com/documents/?uuid=b4e4ea76-717d-4129-93c3-c8e44f915bf4" ] } ], "mendeley" : { "previouslyFormattedCitation" : "&lt;sup&gt;1\u20136&lt;/sup&gt;" }, "properties" : { "noteIndex" : 0 }, "schema" : "https://github.com/citation-style-language/schema/raw/master/csl-citation.json" }</w:instrText>
      </w:r>
      <w:r w:rsidR="00817B23">
        <w:rPr>
          <w:rFonts w:asciiTheme="minorHAnsi" w:hAnsiTheme="minorHAnsi"/>
          <w:color w:val="000000"/>
        </w:rPr>
        <w:fldChar w:fldCharType="separate"/>
      </w:r>
      <w:r w:rsidR="00DA6721" w:rsidRPr="00DA6721">
        <w:rPr>
          <w:rFonts w:asciiTheme="minorHAnsi" w:hAnsiTheme="minorHAnsi"/>
          <w:noProof/>
          <w:color w:val="000000"/>
          <w:vertAlign w:val="superscript"/>
        </w:rPr>
        <w:t>1–6</w:t>
      </w:r>
      <w:r w:rsidR="00817B23">
        <w:rPr>
          <w:rFonts w:asciiTheme="minorHAnsi" w:hAnsiTheme="minorHAnsi"/>
          <w:color w:val="000000"/>
        </w:rPr>
        <w:fldChar w:fldCharType="end"/>
      </w:r>
      <w:r w:rsidR="00817B23">
        <w:rPr>
          <w:rFonts w:asciiTheme="minorHAnsi" w:hAnsiTheme="minorHAnsi"/>
          <w:color w:val="000000"/>
        </w:rPr>
        <w:t xml:space="preserve">, </w:t>
      </w:r>
      <w:r>
        <w:rPr>
          <w:rFonts w:ascii="Calibri" w:hAnsi="Calibri"/>
          <w:color w:val="000000"/>
        </w:rPr>
        <w:t>with strong interdependence between these parameters. Early on it was found that the expression of some genes is coordinated with growth rate. Classical experiments in bacteria</w:t>
      </w:r>
      <w:r w:rsidR="0016648D">
        <w:rPr>
          <w:rFonts w:ascii="Calibri" w:hAnsi="Calibri"/>
          <w:color w:val="000000"/>
        </w:rPr>
        <w:t xml:space="preserve">, </w:t>
      </w:r>
      <w:r w:rsidR="0016648D" w:rsidRPr="0016648D">
        <w:rPr>
          <w:rFonts w:ascii="Calibri" w:hAnsi="Calibri"/>
          <w:color w:val="000000"/>
        </w:rPr>
        <w:t>by researchers from what became known as the Copenhagen school</w:t>
      </w:r>
      <w:r w:rsidR="0016648D">
        <w:rPr>
          <w:rFonts w:ascii="Calibri" w:hAnsi="Calibri"/>
          <w:color w:val="000000"/>
        </w:rPr>
        <w:t>,</w:t>
      </w:r>
      <w:r>
        <w:rPr>
          <w:rFonts w:ascii="Calibri" w:hAnsi="Calibri"/>
          <w:color w:val="000000"/>
        </w:rPr>
        <w:t xml:space="preserve"> have shown that ribosome concentration increases in proportion to growth rate</w:t>
      </w:r>
      <w:r w:rsidR="004D686E">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"Schaechter", "given" : "M", "non-dropping-particle" : "", "parse-names" : false, "suffix" : "" } ], "container-title" : "Journal of general \u2026", "id" : "ITEM-1", "issued" : { "date-parts" : [ [ "1958" ] ] }, "page" : "592-606", "title" : "Dependency on medium and temperature of cell size and chemical composition during balanced growth of Salmonella typhimurium", "type" : "article-journal", "volume" : "19" }, "uris" : [ "http://www.mendeley.com/documents/?uuid=9f68e91b-04d3-44c5-ad91-dcf51bda4f8c" ] } ], "mendeley" : { "previouslyFormattedCitation" : "&lt;sup&gt;2&lt;/sup&gt;" }, "properties" : { "noteIndex" : 0 }, "schema" : "https://github.com/citation-style-language/schema/raw/master/csl-citation.json" }</w:instrText>
      </w:r>
      <w:r w:rsidR="004D686E">
        <w:rPr>
          <w:rFonts w:ascii="Calibri" w:hAnsi="Calibri"/>
          <w:color w:val="000000"/>
        </w:rPr>
        <w:fldChar w:fldCharType="separate"/>
      </w:r>
      <w:r w:rsidR="00DA6721" w:rsidRPr="00DA6721">
        <w:rPr>
          <w:rFonts w:ascii="Calibri" w:hAnsi="Calibri"/>
          <w:noProof/>
          <w:color w:val="000000"/>
          <w:vertAlign w:val="superscript"/>
        </w:rPr>
        <w:t>2</w:t>
      </w:r>
      <w:r w:rsidR="004D686E">
        <w:rPr>
          <w:rFonts w:ascii="Calibri" w:hAnsi="Calibri"/>
          <w:color w:val="000000"/>
        </w:rPr>
        <w:fldChar w:fldCharType="end"/>
      </w:r>
      <w:r>
        <w:rPr>
          <w:rFonts w:ascii="Calibri" w:hAnsi="Calibri"/>
          <w:color w:val="000000"/>
        </w:rPr>
        <w:t>. This increase is primarily the result of changes in</w:t>
      </w:r>
      <w:r w:rsidR="00817B23">
        <w:rPr>
          <w:rFonts w:ascii="Calibri" w:hAnsi="Calibri"/>
          <w:color w:val="000000"/>
        </w:rPr>
        <w:t xml:space="preserve"> protein</w:t>
      </w:r>
      <w:r>
        <w:rPr>
          <w:rFonts w:ascii="Calibri" w:hAnsi="Calibri"/>
          <w:color w:val="000000"/>
        </w:rPr>
        <w:t xml:space="preserve"> </w:t>
      </w:r>
      <w:r w:rsidR="00561C69">
        <w:rPr>
          <w:rFonts w:ascii="Calibri" w:hAnsi="Calibri"/>
          <w:color w:val="000000"/>
        </w:rPr>
        <w:t>production</w:t>
      </w:r>
      <w:r>
        <w:rPr>
          <w:rFonts w:ascii="Calibri" w:hAnsi="Calibri"/>
          <w:color w:val="000000"/>
        </w:rPr>
        <w:t xml:space="preserve"> rate, with ribosome </w:t>
      </w:r>
      <w:r w:rsidR="00561C69">
        <w:rPr>
          <w:rFonts w:ascii="Calibri" w:hAnsi="Calibri"/>
          <w:color w:val="000000"/>
        </w:rPr>
        <w:t>production</w:t>
      </w:r>
      <w:r>
        <w:rPr>
          <w:rFonts w:ascii="Calibri" w:hAnsi="Calibri"/>
          <w:color w:val="000000"/>
        </w:rPr>
        <w:t xml:space="preserve"> increasing as the square of the growth </w:t>
      </w:r>
      <w:r w:rsidR="004D686E" w:rsidRPr="009627AB">
        <w:rPr>
          <w:rFonts w:asciiTheme="minorHAnsi" w:hAnsiTheme="minorHAnsi"/>
          <w:color w:val="000000"/>
        </w:rPr>
        <w:t>rate</w:t>
      </w:r>
      <w:r w:rsidR="004D686E">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"10.1146/annurev.micro.50.1.645", "ISSN" : "0066-4227", "PMID" : "8905094", "abstract" : "The synthesis of ribosomal RNA is the rate-limiting step in ribosome synthesis in bacteria. There are multiple mechanisms that determine the rate of rRNA synthesis. Ribosomal RNA promoter sequences have evolved for exceptional strength and for regulation in response to nutritional conditions and amino acid availability. Strength derives in part from an extended RNA polymerase (RNAP) recognition region involving at least two RNAP subunits, in part from activation by a transcription factor and in part from modification of the transcript by a system that prevents premature termination. Regulation derives from at least two mechanistically distinct systems, growth rate-dependent control and stringent control. The mechanisms contributing to rRNA transcription work together and compensate for one another when individual systems are rendered inoperative.", "author" : [ { "dropping-particle" : "", "family" : "Gourse", "given" : "R L", "non-dropping-particle" : "", "parse-names" : false, "suffix" : "" }, { "dropping-particle" : "", "family" : "Gaal", "given" : "T", "non-dropping-particle" : "", "parse-names" : false, "suffix" : "" }, { "dropping-particle" : "", "family" : "Bartlett", "given" : "M S", "non-dropping-particle" : "", "parse-names" : false, "suffix" : "" }, { "dropping-particle" : "", "family" : "Appleman", "given" : "J A", "non-dropping-particle" : "", "parse-names" : false, "suffix" : "" }, { "dropping-particle" : "", "family" : "Ross", "given" : "W", "non-dropping-particle" : "", "parse-names" : false, "suffix" : "" } ], "container-title" : "Annual review of microbiology", "id" : "ITEM-1", "issued" : { "date-parts" : [ [ "1996", "1" ] ] }, "page" : "645-77", "title" : "rRNA transcription and growth rate-dependent regulation of ribosome synthesis in Escherichia coli.", "type" : "article-journal", "volume" : "50" }, "uris" : [ "http://www.mendeley.com/documents/?uuid=8b020ff2-9037-42e5-8580-2a82d500e070" ] }, { "id" : "ITEM-2", "itemData" : { "author" : [ { "dropping-particle" : "", "family" : "Maaloe", "given" : "O", "non-dropping-particle" : "", "parse-names" : false, "suffix" : "" } ], "chapter-number" : "An analysi", "container-title" : "Developmental Biology", "id" : "ITEM-2", "issued" : { "date-parts" : [ [ "1969" ] ] }, "page" : "33-58", "publisher" : "Elsevier", "title" : "Shaechter69.pdf", "type" : "chapter" }, "uris" : [ "http://www.mendeley.com/documents/?uuid=0a2aa418-6fe3-4a12-9ae6-393611102d6e" ] } ], "mendeley" : { "previouslyFormattedCitation" : "&lt;sup&gt;1,7&lt;/sup&gt;" }, "properties" : { "noteIndex" : 0 }, "schema" : "https://github.com/citation-style-language/schema/raw/master/csl-citation.json" }</w:instrText>
      </w:r>
      <w:r w:rsidR="004D686E">
        <w:rPr>
          <w:rFonts w:asciiTheme="minorHAnsi" w:hAnsiTheme="minorHAnsi"/>
          <w:color w:val="000000"/>
        </w:rPr>
        <w:fldChar w:fldCharType="separate"/>
      </w:r>
      <w:r w:rsidR="00DA6721" w:rsidRPr="00DA6721">
        <w:rPr>
          <w:rFonts w:asciiTheme="minorHAnsi" w:hAnsiTheme="minorHAnsi"/>
          <w:noProof/>
          <w:color w:val="000000"/>
          <w:vertAlign w:val="superscript"/>
        </w:rPr>
        <w:t>1,7</w:t>
      </w:r>
      <w:r w:rsidR="004D686E">
        <w:rPr>
          <w:rFonts w:asciiTheme="minorHAnsi" w:hAnsiTheme="minorHAnsi"/>
          <w:color w:val="000000"/>
        </w:rPr>
        <w:fldChar w:fldCharType="end"/>
      </w:r>
      <w:r>
        <w:rPr>
          <w:rFonts w:ascii="Calibri" w:hAnsi="Calibri"/>
          <w:color w:val="000000"/>
        </w:rPr>
        <w:t xml:space="preserve">. The search for mechanisms in </w:t>
      </w:r>
      <w:r w:rsidRPr="00561C69">
        <w:rPr>
          <w:rFonts w:ascii="Calibri" w:hAnsi="Calibri"/>
          <w:i/>
          <w:iCs/>
          <w:color w:val="000000"/>
        </w:rPr>
        <w:t>E.</w:t>
      </w:r>
      <w:r w:rsidR="00561C69">
        <w:rPr>
          <w:rFonts w:ascii="Calibri" w:hAnsi="Calibri"/>
          <w:i/>
          <w:iCs/>
          <w:color w:val="000000"/>
        </w:rPr>
        <w:t xml:space="preserve"> </w:t>
      </w:r>
      <w:r w:rsidRPr="00561C69">
        <w:rPr>
          <w:rFonts w:ascii="Calibri" w:hAnsi="Calibri"/>
          <w:i/>
          <w:iCs/>
          <w:color w:val="000000"/>
        </w:rPr>
        <w:t>coli</w:t>
      </w:r>
      <w:r>
        <w:rPr>
          <w:rFonts w:ascii="Calibri" w:hAnsi="Calibri"/>
          <w:color w:val="000000"/>
        </w:rPr>
        <w:t xml:space="preserve"> that underlie this observation yielded several candidates</w:t>
      </w:r>
      <w:r w:rsidR="00B84BB7">
        <w:rPr>
          <w:rFonts w:ascii="Calibri" w:hAnsi="Calibri"/>
          <w:color w:val="000000"/>
        </w:rPr>
        <w:t>.</w:t>
      </w:r>
      <w:r>
        <w:rPr>
          <w:rFonts w:ascii="Calibri" w:hAnsi="Calibri"/>
          <w:color w:val="000000"/>
        </w:rPr>
        <w:t xml:space="preserve"> </w:t>
      </w:r>
      <w:r w:rsidR="00B84BB7">
        <w:rPr>
          <w:rFonts w:ascii="Calibri" w:hAnsi="Calibri"/>
          <w:color w:val="000000"/>
        </w:rPr>
        <w:t xml:space="preserve">Specifically, </w:t>
      </w:r>
      <w:r>
        <w:rPr>
          <w:rFonts w:ascii="Calibri" w:hAnsi="Calibri"/>
          <w:color w:val="000000"/>
        </w:rPr>
        <w:t>coordination between ribosome</w:t>
      </w:r>
      <w:r w:rsidR="00561C69">
        <w:rPr>
          <w:rFonts w:ascii="Calibri" w:hAnsi="Calibri"/>
          <w:color w:val="000000"/>
        </w:rPr>
        <w:t xml:space="preserve"> production</w:t>
      </w:r>
      <w:r>
        <w:rPr>
          <w:rFonts w:ascii="Calibri" w:hAnsi="Calibri"/>
          <w:color w:val="000000"/>
        </w:rPr>
        <w:t xml:space="preserve"> and growth rate was attributed both to the pools of purine </w:t>
      </w:r>
      <w:r w:rsidR="004D686E">
        <w:rPr>
          <w:rFonts w:asciiTheme="minorHAnsi" w:hAnsiTheme="minorHAnsi"/>
          <w:color w:val="000000"/>
        </w:rPr>
        <w:t xml:space="preserve">nucleotides </w:t>
      </w:r>
      <w:r w:rsidR="004D686E">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"10.1146/annurev.micro.50.1.645", "ISSN" : "0066-4227", "PMID" : "8905094", "abstract" : "The synthesis of ribosomal RNA is the rate-limiting step in ribosome synthesis in bacteria. There are multiple mechanisms that determine the rate of rRNA synthesis. Ribosomal RNA promoter sequences have evolved for exceptional strength and for regulation in response to nutritional conditions and amino acid availability. Strength derives in part from an extended RNA polymerase (RNAP) recognition region involving at least two RNAP subunits, in part from activation by a transcription factor and in part from modification of the transcript by a system that prevents premature termination. Regulation derives from at least two mechanistically distinct systems, growth rate-dependent control and stringent control. The mechanisms contributing to rRNA transcription work together and compensate for one another when individual systems are rendered inoperative.", "author" : [ { "dropping-particle" : "", "family" : "Gourse", "given" : "R L", "non-dropping-particle" : "", "parse-names" : false, "suffix" : "" }, { "dropping-particle" : "", "family" : "Gaal", "given" : "T", "non-dropping-particle" : "", "parse-names" : false, "suffix" : "" }, { "dropping-particle" : "", "family" : "Bartlett", "given" : "M S", "non-dropping-particle" : "", "parse-names" : false, "suffix" : "" }, { "dropping-particle" : "", "family" : "Appleman", "given" : "J A", "non-dropping-particle" : "", "parse-names" : false, "suffix" : "" }, { "dropping-particle" : "", "family" : "Ross", "given" : "W", "non-dropping-particle" : "", "parse-names" : false, "suffix" : "" } ], "container-title" : "Annual review of microbiology", "id" : "ITEM-1", "issued" : { "date-parts" : [ [ "1996", "1" ] ] }, "page" : "645-77", "title" : "rRNA transcription and growth rate-dependent regulation of ribosome synthesis in Escherichia coli.", "type" : "article-journal", "volume" : "50" }, "uris" : [ "http://www.mendeley.com/documents/?uuid=8b020ff2-9037-42e5-8580-2a82d500e070" ] }, { "id" : "ITEM-2", "itemData" : { "ISSN" : "0036-8075", "PMID" : "9405339", "abstract" : "The sequence of a promoter determines not only the efficiency with which it forms a complex with RNA polymerase, but also the concentration of nucleoside triphosphate (NTP) required for initiating transcription. Escherichia coli ribosomal RNA (rrn P1) promoters require high initiating NTP concentrations for efficient transcription because they form unusually short-lived complexes with RNA polymerase; high initiating NTP concentrations [adenosine or guanosine triphosphate (ATP or GTP), depending on the rrn P1 promoter] are needed to bind to and stabilize the open complex. ATP and GTP concentrations, and therefore rrn P1 promoter activity, increase with growth rate. Because ribosomal RNA transcription determines the rate of ribosome synthesis, the control of ribosomal RNA transcription by NTP concentration provides a molecular explanation for the growth rate-dependent control and homeostatic regulation of ribosome synthesis.", "author" : [ { "dropping-particle" : "", "family" : "Gaal", "given" : "T", "non-dropping-particle" : "", "parse-names" : false, "suffix" : "" }, { "dropping-particle" : "", "family" : "Bartlett", "given" : "M S", "non-dropping-particle" : "", "parse-names" : false, "suffix" : "" }, { "dropping-particle" : "", "family" : "Ross", "given" : "W", "non-dropping-particle" : "", "parse-names" : false, "suffix" : "" }, { "dropping-particle" : "", "family" : "Turnbough", "given" : "C L", "non-dropping-particle" : "", "parse-names" : false, "suffix" : "" }, { "dropping-particle" : "", "family" : "Gourse", "given" : "R L", "non-dropping-particle" : "", "parse-names" : false, "suffix" : "" } ], "container-title" : "Science (New York, N.Y.)", "id" : "ITEM-2", "issue" : "5346", "issued" : { "date-parts" : [ [ "1997", "12", "19" ] ] }, "page" : "2092-7", "title" : "Transcription regulation by initiating NTP concentration: rRNA synthesis in bacteria.", "type" : "article-journal", "volume" : "278" }, "uris" : [ "http://www.mendeley.com/documents/?uuid=2beec955-63e7-413f-b8a8-a09fe6080f65" ] } ], "mendeley" : { "previouslyFormattedCitation" : "&lt;sup&gt;7,8&lt;/sup&gt;" }, "properties" : { "noteIndex" : 0 }, "schema" : "https://github.com/citation-style-language/schema/raw/master/csl-citation.json" }</w:instrText>
      </w:r>
      <w:r w:rsidR="004D686E">
        <w:rPr>
          <w:rFonts w:asciiTheme="minorHAnsi" w:hAnsiTheme="minorHAnsi"/>
          <w:color w:val="000000"/>
        </w:rPr>
        <w:fldChar w:fldCharType="separate"/>
      </w:r>
      <w:r w:rsidR="00DA6721" w:rsidRPr="00DA6721">
        <w:rPr>
          <w:rFonts w:asciiTheme="minorHAnsi" w:hAnsiTheme="minorHAnsi"/>
          <w:noProof/>
          <w:color w:val="000000"/>
          <w:vertAlign w:val="superscript"/>
        </w:rPr>
        <w:t>7,8</w:t>
      </w:r>
      <w:r w:rsidR="004D686E">
        <w:rPr>
          <w:rFonts w:asciiTheme="minorHAnsi" w:hAnsiTheme="minorHAnsi"/>
          <w:color w:val="000000"/>
        </w:rPr>
        <w:fldChar w:fldCharType="end"/>
      </w:r>
      <w:r w:rsidR="004D686E">
        <w:rPr>
          <w:rFonts w:asciiTheme="minorHAnsi" w:hAnsiTheme="minorHAnsi"/>
          <w:color w:val="000000"/>
        </w:rPr>
        <w:t>,</w:t>
      </w:r>
      <w:r>
        <w:rPr>
          <w:rFonts w:ascii="Calibri" w:hAnsi="Calibri"/>
          <w:color w:val="000000"/>
        </w:rPr>
        <w:t xml:space="preserve"> and the tRNA pools through the </w:t>
      </w:r>
      <w:r w:rsidR="001A4C95">
        <w:rPr>
          <w:rFonts w:asciiTheme="minorHAnsi" w:hAnsiTheme="minorHAnsi"/>
          <w:color w:val="000000"/>
        </w:rPr>
        <w:t xml:space="preserve">stringent </w:t>
      </w:r>
      <w:r w:rsidR="004D686E">
        <w:rPr>
          <w:rFonts w:asciiTheme="minorHAnsi" w:hAnsiTheme="minorHAnsi"/>
          <w:color w:val="000000"/>
        </w:rPr>
        <w:t xml:space="preserve">response </w:t>
      </w:r>
      <w:r w:rsidR="00C21AA3">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"ISSN" : "1369-5274", "PMID" : "11282471", "abstract" : "Microbial adaptation to environmental stress plays an important role in survival. It is necessary to understand the mechanisms underlying the survival of microbes under stress, as they may eventually aid in the successful control of the growth and persistence of these organisms. During nutrient starvation, Escherichia coli elicits a stringent response to conserve energy. The hallmark of the stringent response is the accumulation of guanosine tetra- (ppGpp) and pentaphosphates (pppGpp), which probably bind RNA polymerase to regulate gene expression at certain promoters. Recently, there has been renewed interest in the stringent responses of other microbes, with a view to correlating it with sporulation, virulence and long-term persistence.", "author" : [ { "dropping-particle" : "", "family" : "Chatterji", "given" : "D", "non-dropping-particle" : "", "parse-names" : false, "suffix" : "" }, { "dropping-particle" : "", "family" : "Ojha", "given" : "A K", "non-dropping-particle" : "", "parse-names" : false, "suffix" : "" } ], "container-title" : "Current opinion in microbiology", "id" : "ITEM-1", "issue" : "2", "issued" : { "date-parts" : [ [ "2001", "4" ] ] }, "page" : "160-5", "title" : "Revisiting the stringent response, ppGpp and starvation signaling.", "type" : "article-journal", "volume" : "4" }, "uris" : [ "http://www.mendeley.com/documents/?uuid=32463564-2067-486d-9d7f-66094e8d4cf8" ] }, { "id" : "ITEM-2", "itemData" : { "DOI" : "10.1016/S1097-2765(03)00266-1", "ISSN" : "10972765", "abstract" : "The control of ribosomal RNA transcription is one of the most enduring issues in molecular microbiology, having been subjected to intense scrutiny for over 50 years. Rapid changes in rRNA expression occur during transitions in the bacterial growth cycle and following nutritional shifts during exponential growth. Genetic approaches and measurements of initiating nucleoside triphosphate (iNTP) and guanosine 5\u2032-diphosphate, 3\u2032-diphosphate (ppGpp) concentrations and of rRNA promoter activities showed that rapid changes in the concentrations of iNTPs and ppGpp account for the rapid changes in rRNA expression. The two regulatory signals are nonredundant: changes in iNTP concentration dominate regulation during outgrowth from stationary phase, whereas changes in ppGpp concentration are responsible for regulation following upshifts and downshifts during exponential phase. The results suggest a molecular logic for the use of two homeostatic regulatory mechanisms to monitor different aspects of ribosome activity and provide general insights into the nature of overlapping regulatory circuits.", "author" : [ { "dropping-particle" : "", "family" : "Murray", "given" : "Heath D.", "non-dropping-particle" : "", "parse-names" : false, "suffix" : "" }, { "dropping-particle" : "", "family" : "Schneider", "given" : "David A.", "non-dropping-particle" : "", "parse-names" : false, "suffix" : "" }, { "dropping-particle" : "", "family" : "Gourse", "given" : "Richard L.", "non-dropping-particle" : "", "parse-names" : false, "suffix" : "" } ], "container-title" : "Molecular Cell", "id" : "ITEM-2", "issue" : "1", "issued" : { "date-parts" : [ [ "2003", "7" ] ] }, "page" : "125-134", "title" : "Control of rRNA Expression by Small Molecules Is Dynamic and Nonredundant", "type" : "article-journal", "volume" : "12" }, "uris" : [ "http://www.mendeley.com/documents/?uuid=427e5b12-d34a-42bb-b4e3-b8b99ae979ea" ] } ], "mendeley" : { "previouslyFormattedCitation" : "&lt;sup&gt;9,10&lt;/sup&gt;" }, "properties" : { "noteIndex" : 0 }, "schema" : "https://github.com/citation-style-language/schema/raw/master/csl-citation.json" }</w:instrText>
      </w:r>
      <w:r w:rsidR="00C21AA3">
        <w:rPr>
          <w:rFonts w:asciiTheme="minorHAnsi" w:hAnsiTheme="minorHAnsi"/>
          <w:color w:val="000000"/>
        </w:rPr>
        <w:fldChar w:fldCharType="separate"/>
      </w:r>
      <w:r w:rsidR="00DA6721" w:rsidRPr="00DA6721">
        <w:rPr>
          <w:rFonts w:asciiTheme="minorHAnsi" w:hAnsiTheme="minorHAnsi"/>
          <w:noProof/>
          <w:color w:val="000000"/>
          <w:vertAlign w:val="superscript"/>
        </w:rPr>
        <w:t>9,10</w:t>
      </w:r>
      <w:r w:rsidR="00C21AA3">
        <w:rPr>
          <w:rFonts w:asciiTheme="minorHAnsi" w:hAnsiTheme="minorHAnsi"/>
          <w:color w:val="000000"/>
        </w:rPr>
        <w:fldChar w:fldCharType="end"/>
      </w:r>
      <w:r w:rsidR="004D686E">
        <w:rPr>
          <w:rFonts w:asciiTheme="minorHAnsi" w:hAnsiTheme="minorHAnsi"/>
          <w:color w:val="000000"/>
        </w:rPr>
        <w:t xml:space="preserve">. </w:t>
      </w:r>
      <w:r w:rsidR="00561C69">
        <w:rPr>
          <w:rFonts w:ascii="Calibri" w:hAnsi="Calibri"/>
          <w:color w:val="000000"/>
        </w:rPr>
        <w:t>Interesting</w:t>
      </w:r>
      <w:r>
        <w:rPr>
          <w:rFonts w:ascii="Calibri" w:hAnsi="Calibri"/>
          <w:color w:val="000000"/>
        </w:rPr>
        <w:t xml:space="preserve">ly, these mechanisms were not identified in the model eukaryote </w:t>
      </w:r>
      <w:r w:rsidRPr="00561C69">
        <w:rPr>
          <w:rFonts w:ascii="Calibri" w:hAnsi="Calibri"/>
          <w:i/>
          <w:iCs/>
          <w:color w:val="000000"/>
        </w:rPr>
        <w:t>S.</w:t>
      </w:r>
      <w:r w:rsidR="00561C69" w:rsidRPr="00561C69">
        <w:rPr>
          <w:rFonts w:ascii="Calibri" w:hAnsi="Calibri"/>
          <w:i/>
          <w:iCs/>
          <w:color w:val="000000"/>
        </w:rPr>
        <w:t xml:space="preserve"> </w:t>
      </w:r>
      <w:r w:rsidR="008217FF" w:rsidRPr="00561C69">
        <w:rPr>
          <w:rFonts w:ascii="Calibri" w:hAnsi="Calibri"/>
          <w:i/>
          <w:iCs/>
          <w:color w:val="000000"/>
        </w:rPr>
        <w:t>cerevisiae</w:t>
      </w:r>
      <w:r w:rsidR="00561C69">
        <w:rPr>
          <w:rFonts w:ascii="Calibri" w:hAnsi="Calibri"/>
          <w:color w:val="000000"/>
        </w:rPr>
        <w:t>, even though it</w:t>
      </w:r>
      <w:r>
        <w:rPr>
          <w:rFonts w:ascii="Calibri" w:hAnsi="Calibri"/>
          <w:color w:val="000000"/>
        </w:rPr>
        <w:t xml:space="preserve"> displays the same quantitative coordination between ribosome</w:t>
      </w:r>
      <w:r w:rsidR="00561C69">
        <w:rPr>
          <w:rFonts w:ascii="Calibri" w:hAnsi="Calibri"/>
          <w:color w:val="000000"/>
        </w:rPr>
        <w:t xml:space="preserve"> production</w:t>
      </w:r>
      <w:r>
        <w:rPr>
          <w:rFonts w:ascii="Calibri" w:hAnsi="Calibri"/>
          <w:color w:val="000000"/>
        </w:rPr>
        <w:t xml:space="preserve"> and growth </w:t>
      </w:r>
      <w:r w:rsidR="005F62D0">
        <w:rPr>
          <w:rFonts w:asciiTheme="minorHAnsi" w:hAnsiTheme="minorHAnsi"/>
          <w:color w:val="000000"/>
        </w:rPr>
        <w:t xml:space="preserve">rate </w:t>
      </w:r>
      <w:r w:rsidR="005F62D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"abstract" : "The steady-state growth rate of Saccharomyces cerevisiae was varied by growing the cells in different media. The total amount of ribonucleic acid (RNA) per cell was found to decrease as a nonlinear function of decreasing growh rate. The RNA from cells growing in different media was analyzed by polyacrylamide gel electrophoresis. Although the amounts of both ribosomal RNA and transfer RNA decreased with decreasing growth rate, the ratio of ribosomal to transfer RNA was not constant. As the growth rate was reduced the ribosomal RNA fraction decreased slightly, whereas the transfer RNA fraction increased slightly. Thus the levels of ribosomal and transfer RNA were regulated to similar yet different extents. The levels of the different ribosomal RNA species were more closely coordinated. At all growth rates the ribosomal RNAs (including 5S RNA) were present in equimolar amounts. The rate of protein synthesis in yeast cells also decreased with decreasing growth rate. The low rates of protein synthesis did not appear to be due to limiting numbers of ribosomes or transfer RNA molecules.\n", "author" : [ { "dropping-particle" : "", "family" : "Waldron", "given" : "C", "non-dropping-particle" : "", "parse-names" : false, "suffix" : "" }, { "dropping-particle" : "", "family" : "Lacroute", "given" : "F", "non-dropping-particle" : "", "parse-names" : false, "suffix" : "" } ], "container-title" : "J. Bacteriol.", "id" : "ITEM-1", "issue" : "3", "issued" : { "date-parts" : [ [ "1975", "6", "1" ] ] }, "page" : "855-865", "title" : "Effect of growth rate on the amounts of ribosomal and transfer ribonucleic acids in yeast.", "type" : "article-journal", "volume" : "122" }, "uris" : [ "http://www.mendeley.com/documents/?uuid=6607f82a-f697-4839-b51f-85aeb5ee1f2c" ] }, { "id" : "ITEM-2",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"ITEM-2", "issue" : "1", "issued" : { "date-parts" : [ [ "2008", "1" ] ] }, "page" : "352-67", "title" : "Coordination of growth rate, cell cycle, stress response, and metabolic activity in yeast.", "type" : "article-journal", "volume" : "19" }, "uris" : [ "http://www.mendeley.com/documents/?uuid=dc76fcf8-1811-4f4f-8a27-f8beb841d5da" ] }, { "id" : "ITEM-3", "itemData" : { "DOI" : "10.1101/gr.119669.110", "ISSN" : "1549-5469", "PMID" : "22009988", "abstract" : "Coordinate regulation of ribosomal protein (RP) genes is key for controlling cell growth. In yeast, it is unclear how this regulation achieves the required equimolar amounts of the different RP components, given that some RP genes exist in duplicate copies, while others have only one copy. Here, we tested whether the solution to this challenge is partly encoded within the DNA sequence of the RP promoters, by fusing 110 different RP promoters to a fluorescent gene reporter, allowing us to robustly detect differences in their promoter activities that are as small as ~10%. We found that single-copy RP promoters have significantly higher activities, suggesting that proper RP stoichiometry is indeed partly encoded within the RP promoters. Notably, we also partially uncovered how this regulation is encoded by finding that RP promoters with higher activity have more nucleosome-disfavoring sequences and characteristic spatial organizations of these sequences and of binding sites for key RP regulators. Mutations in these elements result in a significant decrease of RP promoter activity. Thus, our results suggest that intrinsic (DNA-dependent) nucleosome organization may be a key mechanism by which genomes encode biologically meaningful promoter activities. Our approach can readily be applied to uncover how transcriptional programs of other promoters are encoded.", "author" : [ { "dropping-particle" : "", "family" : "Zeevi", "given" : "Danny", "non-dropping-particle" : "", "parse-names" : false, "suffix" : "" }, { "dropping-particle" : "", "family" : "Sharon", "given" : "Eilon", "non-dropping-particle" : "", "parse-names" : false, "suffix" : "" }, { "dropping-particle" : "", "family" : "Lotan-Pompan", "given" : "Maya", "non-dropping-particle" : "", "parse-names" : false, "suffix" : "" }, { "dropping-particle" : "", "family" : "Lubling", "given" : "Yaniv", "non-dropping-particle" : "", "parse-names" : false, "suffix" : "" }, { "dropping-particle" : "", "family" : "Shipony", "given" : "Zohar", "non-dropping-particle" : "", "parse-names" : false, "suffix" : "" }, { "dropping-particle" : "", "family" : "Raveh-Sadka", "given" : "Tali", "non-dropping-particle" : "", "parse-names" : false, "suffix" : "" }, { "dropping-particle" : "", "family" : "Keren", "given" : "Leeat", "non-dropping-particle" : "", "parse-names" : false, "suffix" : "" }, { "dropping-particle" : "", "family" : "Levo", "given" : "Michal", "non-dropping-particle" : "", "parse-names" : false, "suffix" : "" }, { "dropping-particle" : "", "family" : "Weinberger", "given" : "Adina", "non-dropping-particle" : "", "parse-names" : false, "suffix" : "" }, { "dropping-particle" : "", "family" : "Segal", "given" : "Eran", "non-dropping-particle" : "", "parse-names" : false, "suffix" : "" } ], "container-title" : "Genome research", "id" : "ITEM-3", "issue" : "12", "issued" : { "date-parts" : [ [ "2011", "12" ] ] }, "page" : "2114-28", "title" : "Compensation for differences in gene copy number among yeast ribosomal proteins is encoded within their promoters.", "type" : "article-journal", "volume" : "21" }, "uris" : [ "http://www.mendeley.com/documents/?uuid=71ac26ee-7ab8-47d7-a62e-dda05e04a148" ] }, { "id" : "ITEM-4",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"ITEM-4",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"&lt;sup&gt;11\u201314&lt;/sup&gt;" }, "properties" : { "noteIndex" : 0 }, "schema" : "https://github.com/citation-style-language/schema/raw/master/csl-citation.json" }</w:instrText>
      </w:r>
      <w:r w:rsidR="005F62D0">
        <w:rPr>
          <w:rFonts w:asciiTheme="minorHAnsi" w:hAnsiTheme="minorHAnsi"/>
          <w:color w:val="000000"/>
        </w:rPr>
        <w:fldChar w:fldCharType="separate"/>
      </w:r>
      <w:r w:rsidR="00DA6721" w:rsidRPr="00DA6721">
        <w:rPr>
          <w:rFonts w:asciiTheme="minorHAnsi" w:hAnsiTheme="minorHAnsi"/>
          <w:noProof/>
          <w:color w:val="000000"/>
          <w:vertAlign w:val="superscript"/>
        </w:rPr>
        <w:t>11–14</w:t>
      </w:r>
      <w:r w:rsidR="005F62D0">
        <w:rPr>
          <w:rFonts w:asciiTheme="minorHAnsi" w:hAnsiTheme="minorHAnsi"/>
          <w:color w:val="000000"/>
        </w:rPr>
        <w:fldChar w:fldCharType="end"/>
      </w:r>
      <w:r w:rsidR="005F62D0">
        <w:rPr>
          <w:rFonts w:asciiTheme="minorHAnsi" w:hAnsiTheme="minorHAnsi"/>
          <w:color w:val="000000"/>
        </w:rPr>
        <w:t xml:space="preserve">, </w:t>
      </w:r>
      <w:r>
        <w:rPr>
          <w:rFonts w:ascii="Calibri" w:hAnsi="Calibri"/>
          <w:color w:val="000000"/>
        </w:rPr>
        <w:t xml:space="preserve">suggesting </w:t>
      </w:r>
      <w:r w:rsidR="00DA6721">
        <w:rPr>
          <w:rFonts w:ascii="Calibri" w:hAnsi="Calibri"/>
          <w:color w:val="000000"/>
        </w:rPr>
        <w:t>either</w:t>
      </w:r>
      <w:r w:rsidR="00C21AA3">
        <w:rPr>
          <w:rFonts w:ascii="Calibri" w:hAnsi="Calibri"/>
          <w:color w:val="000000"/>
        </w:rPr>
        <w:t xml:space="preserve"> the existence of different mechanisms in different organisms </w:t>
      </w:r>
      <w:r w:rsidR="00DA6721">
        <w:rPr>
          <w:rFonts w:ascii="Calibri" w:hAnsi="Calibri"/>
          <w:color w:val="000000"/>
        </w:rPr>
        <w:t>or</w:t>
      </w:r>
      <w:r w:rsidR="00C21AA3">
        <w:rPr>
          <w:rFonts w:ascii="Calibri" w:hAnsi="Calibri"/>
          <w:color w:val="000000"/>
        </w:rPr>
        <w:t xml:space="preserve"> </w:t>
      </w:r>
      <w:r>
        <w:rPr>
          <w:rFonts w:ascii="Calibri" w:hAnsi="Calibri"/>
          <w:color w:val="000000"/>
        </w:rPr>
        <w:t>the existence of additional mechanisms that underlie this basic physiological phenomenon</w:t>
      </w:r>
      <w:r w:rsidR="00DA6721">
        <w:rPr>
          <w:rFonts w:ascii="Calibri" w:hAnsi="Calibri"/>
          <w:color w:val="000000"/>
        </w:rPr>
        <w:t xml:space="preserve"> across species</w:t>
      </w:r>
      <w:r>
        <w:rPr>
          <w:rFonts w:ascii="Calibri" w:hAnsi="Calibri"/>
          <w:color w:val="000000"/>
        </w:rPr>
        <w:t xml:space="preserve">. With time, </w:t>
      </w:r>
      <w:r w:rsidR="00685E11">
        <w:rPr>
          <w:rFonts w:ascii="Calibri" w:hAnsi="Calibri"/>
          <w:color w:val="000000"/>
        </w:rPr>
        <w:t xml:space="preserve">the </w:t>
      </w:r>
      <w:r>
        <w:rPr>
          <w:rFonts w:ascii="Calibri" w:hAnsi="Calibri"/>
          <w:color w:val="000000"/>
        </w:rPr>
        <w:t xml:space="preserve">coordination between the expression level of other groups of genes </w:t>
      </w:r>
      <w:r w:rsidR="00685E11">
        <w:rPr>
          <w:rFonts w:ascii="Calibri" w:hAnsi="Calibri"/>
          <w:color w:val="000000"/>
        </w:rPr>
        <w:t xml:space="preserve">with </w:t>
      </w:r>
      <w:r>
        <w:rPr>
          <w:rFonts w:ascii="Calibri" w:hAnsi="Calibri"/>
          <w:color w:val="000000"/>
        </w:rPr>
        <w:t>growth rate was observed</w:t>
      </w:r>
      <w:r w:rsidR="00685E11">
        <w:rPr>
          <w:rFonts w:ascii="Calibri" w:hAnsi="Calibri"/>
          <w:color w:val="000000"/>
        </w:rPr>
        <w:t xml:space="preserve">; </w:t>
      </w:r>
      <w:r>
        <w:rPr>
          <w:rFonts w:ascii="Calibri" w:hAnsi="Calibri"/>
          <w:color w:val="000000"/>
        </w:rPr>
        <w:t>for example</w:t>
      </w:r>
      <w:r w:rsidR="00685E11">
        <w:rPr>
          <w:rFonts w:ascii="Calibri" w:hAnsi="Calibri"/>
          <w:color w:val="000000"/>
        </w:rPr>
        <w:t>,</w:t>
      </w:r>
      <w:r>
        <w:rPr>
          <w:rFonts w:ascii="Calibri" w:hAnsi="Calibri"/>
          <w:color w:val="000000"/>
        </w:rPr>
        <w:t xml:space="preserve"> the catabolic and anabolic genes in </w:t>
      </w:r>
      <w:r w:rsidRPr="00563CDC">
        <w:rPr>
          <w:rFonts w:ascii="Calibri" w:hAnsi="Calibri"/>
          <w:i/>
          <w:iCs/>
          <w:color w:val="000000"/>
        </w:rPr>
        <w:t>E.</w:t>
      </w:r>
      <w:r w:rsidR="00563CDC" w:rsidRPr="00563CDC">
        <w:rPr>
          <w:rFonts w:ascii="Calibri" w:hAnsi="Calibri"/>
          <w:i/>
          <w:iCs/>
          <w:color w:val="000000"/>
        </w:rPr>
        <w:t xml:space="preserve"> </w:t>
      </w:r>
      <w:r w:rsidRPr="00563CDC">
        <w:rPr>
          <w:rFonts w:ascii="Calibri" w:hAnsi="Calibri"/>
          <w:i/>
          <w:iCs/>
          <w:color w:val="000000"/>
        </w:rPr>
        <w:t>coli</w:t>
      </w:r>
      <w:r>
        <w:rPr>
          <w:rFonts w:ascii="Calibri" w:hAnsi="Calibri"/>
          <w:color w:val="000000"/>
        </w:rPr>
        <w:t xml:space="preserve">, a process mediated </w:t>
      </w:r>
      <w:r w:rsidR="00E64FF2">
        <w:rPr>
          <w:rFonts w:asciiTheme="minorHAnsi" w:hAnsiTheme="minorHAnsi"/>
          <w:color w:val="000000"/>
        </w:rPr>
        <w:t xml:space="preserve">by cAMP </w:t>
      </w:r>
      <w:r w:rsidR="00E64FF2">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"10.1038/nature12446", "ISSN" : "0028-0836", "author" : [ { "dropping-particle" : "", "family" : "You", "given" : "Conghui", "non-dropping-particle" : "", "parse-names" : false, "suffix" : "" }, { "dropping-particle" : "", "family" : "Okano", "given" : "Hiroyuki", "non-dropping-particle" : "", "parse-names" : false, "suffix" : "" }, { "dropping-particle" : "", "family" : "Hui", "given" : "Sheng", "non-dropping-particle" : "", "parse-names" : false, "suffix" : "" }, { "dropping-particle" : "", "family" : "Zhang", "given" : "Zhongge", "non-dropping-particle" : "", "parse-names" : false, "suffix" : "" }, { "dropping-particle" : "", "family" : "Kim", "given" : "Minsu", "non-dropping-particle" : "", "parse-names" : false, "suffix" : "" }, { "dropping-particle" : "", "family" : "Gunderson", "given" : "Carl W.", "non-dropping-particle" : "", "parse-names" : false, "suffix" : "" }, { "dropping-particle" : "", "family" : "Wang", "given" : "Yi-Ping", "non-dropping-particle" : "", "parse-names" : false, "suffix" : "" }, { "dropping-particle" : "", "family" : "Lenz", "given" : "Peter", "non-dropping-particle" : "", "parse-names" : false, "suffix" : "" }, { "dropping-particle" : "", "family" : "Yan", "given" : "Dalai", "non-dropping-particle" : "", "parse-names" : false, "suffix" : "" }, { "dropping-particle" : "", "family" : "Hwa", "given" : "Terence", "non-dropping-particle" : "", "parse-names" : false, "suffix" : "" } ], "container-title" : "Nature", "id" : "ITEM-1", "issued" : { "date-parts" : [ [ "2013", "8", "7" ] ] }, "publisher" : "Nature Publishing Group, a division of Macmillan Publishers Limited. All Rights Reserved.", "shortTitle" : "Nature", "title" : "Coordination of bacterial proteome with metabolism by cyclic AMP signalling", "type" : "article-journal", "volume" : "advance on" }, "uris" : [ "http://www.mendeley.com/documents/?uuid=60c492a4-e87a-404c-a18c-dbeab1399069" ] } ], "mendeley" : { "previouslyFormattedCitation" : "&lt;sup&gt;15&lt;/sup&gt;" }, "properties" : { "noteIndex" : 0 }, "schema" : "https://github.com/citation-style-language/schema/raw/master/csl-citation.json" }</w:instrText>
      </w:r>
      <w:r w:rsidR="00E64FF2">
        <w:rPr>
          <w:rFonts w:asciiTheme="minorHAnsi" w:hAnsiTheme="minorHAnsi"/>
          <w:color w:val="000000"/>
        </w:rPr>
        <w:fldChar w:fldCharType="separate"/>
      </w:r>
      <w:r w:rsidR="00DA6721" w:rsidRPr="00DA6721">
        <w:rPr>
          <w:rFonts w:asciiTheme="minorHAnsi" w:hAnsiTheme="minorHAnsi"/>
          <w:noProof/>
          <w:color w:val="000000"/>
          <w:vertAlign w:val="superscript"/>
        </w:rPr>
        <w:t>15</w:t>
      </w:r>
      <w:r w:rsidR="00E64FF2">
        <w:rPr>
          <w:rFonts w:asciiTheme="minorHAnsi" w:hAnsiTheme="minorHAnsi"/>
          <w:color w:val="000000"/>
        </w:rPr>
        <w:fldChar w:fldCharType="end"/>
      </w:r>
      <w:r w:rsidR="00E64FF2">
        <w:rPr>
          <w:rFonts w:asciiTheme="minorHAnsi" w:hAnsiTheme="minorHAnsi"/>
          <w:color w:val="000000"/>
        </w:rPr>
        <w:t>.</w:t>
      </w:r>
    </w:p>
    <w:p w14:paraId="36938FC0" w14:textId="5834980E" w:rsidR="00A46137" w:rsidRDefault="000D0331" w:rsidP="00924F28">
      <w:pPr>
        <w:pStyle w:val="NormalWeb"/>
        <w:spacing w:line="360" w:lineRule="auto"/>
        <w:ind w:firstLine="720"/>
        <w:contextualSpacing/>
        <w:jc w:val="both"/>
        <w:rPr>
          <w:rFonts w:ascii="Calibri" w:hAnsi="Calibri"/>
          <w:color w:val="000000"/>
        </w:rPr>
      </w:pPr>
      <w:r>
        <w:rPr>
          <w:rFonts w:ascii="Calibri" w:hAnsi="Calibri"/>
          <w:color w:val="000000"/>
        </w:rPr>
        <w:t xml:space="preserve">In the last two decades, with the development of the ability to measure genome-wide expression levels, it was shown that coordination of expression and growth rate is not limited to ribosomal genes, but is actually much more wide-spread. In </w:t>
      </w:r>
      <w:r w:rsidRPr="005C0215">
        <w:rPr>
          <w:rFonts w:ascii="Calibri" w:hAnsi="Calibri"/>
          <w:i/>
          <w:iCs/>
          <w:color w:val="000000"/>
        </w:rPr>
        <w:t>S.</w:t>
      </w:r>
      <w:r w:rsidR="005C0215" w:rsidRPr="005C0215">
        <w:rPr>
          <w:rFonts w:ascii="Calibri" w:hAnsi="Calibri"/>
          <w:i/>
          <w:iCs/>
          <w:color w:val="000000"/>
        </w:rPr>
        <w:t xml:space="preserve"> </w:t>
      </w:r>
      <w:r w:rsidR="008217FF" w:rsidRPr="005C0215">
        <w:rPr>
          <w:rFonts w:ascii="Calibri" w:hAnsi="Calibri"/>
          <w:i/>
          <w:iCs/>
          <w:color w:val="000000"/>
        </w:rPr>
        <w:t>cerevisiae</w:t>
      </w:r>
      <w:r w:rsidR="00685E11">
        <w:rPr>
          <w:rFonts w:ascii="Calibri" w:hAnsi="Calibri"/>
          <w:color w:val="000000"/>
        </w:rPr>
        <w:t>,</w:t>
      </w:r>
      <w:r>
        <w:rPr>
          <w:rFonts w:ascii="Calibri" w:hAnsi="Calibri"/>
          <w:color w:val="000000"/>
        </w:rPr>
        <w:t xml:space="preserve"> it was shown that a surprisingly large fraction of the genome changes its expression levels in response to environmental conditions in a manner strongly correlated with growth </w:t>
      </w:r>
      <w:r w:rsidR="00924F28">
        <w:rPr>
          <w:rFonts w:asciiTheme="minorHAnsi" w:hAnsiTheme="minorHAnsi"/>
          <w:color w:val="000000"/>
        </w:rPr>
        <w:t xml:space="preserve">rate </w:t>
      </w:r>
      <w:r w:rsidR="00924F28">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"ISSN" : "1059-1524", "PMID" : "11102521", "abstract" : "We explored genomic expression patterns in the yeast Saccharomyces cerevisiae responding to diverse environmental transitions. DNA microarrays were used to measure changes in transcript levels over time for almost every yeast gene, as cells responded to temperature shocks, hydrogen peroxide, the superoxide-generating drug menadione, the sulfhydryl-oxidizing agent diamide, the disulfide-reducing agent dithiothreitol, hyper- and hypo-osmotic shock, amino acid starvation, nitrogen source depletion, and progression into stationary phase. A large set of genes (approximately 900) showed a similar drastic response to almost all of these environmental changes. Additional features of the genomic responses were specialized for specific conditions. Promoter analysis and subsequent characterization of the responses of mutant strains implicated the transcription factors Yap1p, as well as Msn2p and Msn4p, in mediating specific features of the transcriptional response, while the identification of novel sequence elements provided clues to novel regulators. Physiological themes in the genomic responses to specific environmental stresses provided insights into the effects of those stresses on the cell.", "author" : [ { "dropping-particle" : "", "family" : "Gasch", "given" : "A P", "non-dropping-particle" : "", "parse-names" : false, "suffix" : "" }, { "dropping-particle" : "", "family" : "Spellman", "given" : "P T", "non-dropping-particle" : "", "parse-names" : false, "suffix" : "" }, { "dropping-particle" : "", "family" : "Kao", "given" : "C M", "non-dropping-particle" : "", "parse-names" : false, "suffix" : "" }, { "dropping-particle" : "", "family" : "Carmel-Harel", "given" : "O", "non-dropping-particle" : "", "parse-names" : false, "suffix" : "" }, { "dropping-particle" : "", "family" : "Eisen", "given" : "M B", "non-dropping-particle" : "", "parse-names" : false, "suffix" : "" }, { "dropping-particle" : "", "family" : "Storz", "given" : "G", "non-dropping-particle" : "", "parse-names" : false, "suffix" : "" }, { "dropping-particle" : "", "family" : "Botstein", "given" : "D", "non-dropping-particle" : "", "parse-names" : false, "suffix" : "" }, { "dropping-particle" : "", "family" : "Brown", "given" : "P O", "non-dropping-particle" : "", "parse-names" : false, "suffix" : "" } ], "container-title" : "Molecular biology of the cell", "id" : "ITEM-1", "issue" : "12", "issued" : { "date-parts" : [ [ "2000", "12" ] ] }, "page" : "4241-57", "title" : "Genomic expression programs in the response of yeast cells to environmental changes.", "type" : "article-journal", "volume" : "11" }, "uris" : [ "http://www.mendeley.com/documents/?uuid=b790b338-92ae-4b97-855c-a57a03a759b8" ] }, { "id" : "ITEM-2",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"ITEM-2", "issue" : "1", "issued" : { "date-parts" : [ [ "2008", "1" ] ] }, "page" : "352-67", "title" : "Coordination of growth rate, cell cycle, stress response, and metabolic activity in yeast.", "type" : "article-journal", "volume" : "19" }, "uris" : [ "http://www.mendeley.com/documents/?uuid=dc76fcf8-1811-4f4f-8a27-f8beb841d5da" ] }, { "id" : "ITEM-3", "itemData" : { "DOI" : "10.1091/mbc.E04-04-0306", "ISSN" : "1059-1524", "PMID" : "15240820", "abstract" : "We studied the physiological response to limitation by diverse nutrients in batch and steady-state (chemostat) cultures of S. cerevisiae. We found that the global pattern of transcription in steady-state cultures in limiting phosphate or sulfate is essentially identical to that of batch cultures growing in the same medium just before the limiting nutrient is completely exhausted. The massive stress response and complete arrest of the cell cycle that occurs when nutrients are fully exhausted in batch cultures is not observed in the chemostat, indicating that the cells in the chemostat are \"poor, not starving.\" Similar comparisons using leucine or uracil auxotrophs limited on leucine or uracil again showed patterns of gene expression in steady-state closely resembling those of corresponding batch cultures just before they exhaust the nutrient. Although there is also a strong stress response in the auxotrophic batch cultures, cell cycle arrest, if it occurs at all, is much less uniform. Many of the differences among the patterns of gene expression between the four nutrient limitations are interpretable in light of known involvement of the genes in stress responses or in the regulation or execution of particular metabolic pathways appropriate to the limiting nutrient. We conclude that cells adjust their growth rate to nutrient availability and maintain homeostasis in the same way in batch and steady state conditions; cells in steady-state cultures are in a physiological condition normally encountered in batch cultures.", "author" : [ { "dropping-particle" : "", "family" : "Saldanha", "given" : "Alok J", "non-dropping-particle" : "", "parse-names" : false, "suffix" : "" }, { "dropping-particle" : "", "family" : "Brauer", "given" : "Matthew J", "non-dropping-particle" : "", "parse-names" : false, "suffix" : "" }, { "dropping-particle" : "", "family" : "Botstein", "given" : "David", "non-dropping-particle" : "", "parse-names" : false, "suffix" : "" } ], "container-title" : "Molecular biology of the cell", "id" : "ITEM-3", "issue" : "9", "issued" : { "date-parts" : [ [ "2004", "9" ] ] }, "page" : "4089-104", "title" : "Nutritional homeostasis in batch and steady-state culture of yeast.", "type" : "article-journal", "volume" : "15" }, "uris" : [ "http://www.mendeley.com/documents/?uuid=98867983-2c5d-4626-ac98-798fc66cf1b4" ] }, { "id" : "ITEM-4", "itemData" : { "DOI" : "10.1186/jbiol54", "ISSN" : "1475-4924", "PMID" : "17439666", "abstract" : "Cell growth underlies many key cellular and developmental processes, yet a limited number of studies have been carried out on cell-growth regulation. Comprehensive studies at the transcriptional, proteomic and metabolic levels under defined controlled conditions are currently lacking.", "author" : [ { "dropping-particle" : "", "family" : "Castrillo", "given" : "Juan I", "non-dropping-particle" : "", "parse-names" : false, "suffix" : "" }, { "dropping-particle" : "", "family" : "Zeef", "given" : "Leo A", "non-dropping-particle" : "", "parse-names" : false, "suffix" : "" }, { "dropping-particle" : "", "family" : "Hoyle", "given" : "David C", "non-dropping-particle" : "", "parse-names" : false, "suffix" : "" }, { "dropping-particle" : "", "family" : "Zhang", "given" : "Nianshu", "non-dropping-particle" : "", "parse-names" : false, "suffix" : "" }, { "dropping-particle" : "", "family" : "Hayes", "given" : "Andrew", "non-dropping-particle" : "", "parse-names" : false, "suffix" : "" }, { "dropping-particle" : "", "family" : "Gardner", "given" : "David C J", "non-dropping-particle" : "", "parse-names" : false, "suffix" : "" }, { "dropping-particle" : "", "family" : "Cornell", "given" : "Michael J", "non-dropping-particle" : "", "parse-names" : false, "suffix" : "" }, { "dropping-particle" : "", "family" : "Petty", "given" : "June", "non-dropping-particle" : "", "parse-names" : false, "suffix" : "" }, { "dropping-particle" : "", "family" : "Hakes", "given" : "Luke", "non-dropping-particle" : "", "parse-names" : false, "suffix" : "" }, { "dropping-particle" : "", "family" : "Wardleworth", "given" : "Leanne", "non-dropping-particle" : "", "parse-names" : false, "suffix" : "" }, { "dropping-particle" : "", "family" : "Rash", "given" : "Bharat", "non-dropping-particle" : "", "parse-names" : false, "suffix" : "" }, { "dropping-particle" : "", "family" : "Brown", "given" : "Marie", "non-dropping-particle" : "", "parse-names" : false, "suffix" : "" }, { "dropping-particle" : "", "family" : "Dunn", "given" : "Warwick B", "non-dropping-particle" : "", "parse-names" : false, "suffix" : "" }, { "dropping-particle" : "", "family" : "Broadhurst", "given" : "David", "non-dropping-particle" : "", "parse-names" : false, "suffix" : "" }, { "dropping-particle" : "", "family" : "O'Donoghue", "given" : "Kerry", "non-dropping-particle" : "", "parse-names" : false, "suffix" : "" }, { "dropping-particle" : "", "family" : "Hester", "given" : "Svenja S", "non-dropping-particle" : "", "parse-names" : false, "suffix" : "" }, { "dropping-particle" : "", "family" : "Dunkley", "given" : "Tom P J", "non-dropping-particle" : "", "parse-names" : false, "suffix" : "" }, { "dropping-particle" : "", "family" : "Hart", "given" : "Sarah R", "non-dropping-particle" : "", "parse-names" : false, "suffix" : "" }, { "dropping-particle" : "", "family" : "Swainston", "given" : "Neil", "non-dropping-particle" : "", "parse-names" : false, "suffix" : "" }, { "dropping-particle" : "", "family" : "Li", "given" : "Peter", "non-dropping-particle" : "", "parse-names" : false, "suffix" : "" }, { "dropping-particle" : "", "family" : "Gaskell", "given" : "Simon J", "non-dropping-particle" : "", "parse-names" : false, "suffix" : "" }, { "dropping-particle" : "", "family" : "Paton", "given" : "Norman W", "non-dropping-particle" : "", "parse-names" : false, "suffix" : "" }, { "dropping-particle" : "", "family" : "Lilley", "given" : "Kathryn S", "non-dropping-particle" : "", "parse-names" : false, "suffix" : "" }, { "dropping-particle" : "", "family" : "Kell", "given" : "Douglas B", "non-dropping-particle" : "", "parse-names" : false, "suffix" : "" }, { "dropping-particle" : "", "family" : "Oliver", "given" : "Stephen G", "non-dropping-particle" : "", "parse-names" : false, "suffix" : "" } ], "container-title" : "Journal of biology", "id" : "ITEM-4", "issue" : "2", "issued" : { "date-parts" : [ [ "2007", "1" ] ] }, "page" : "4", "title" : "Growth control of the eukaryote cell: a systems biology study in yeast.", "type" : "article-journal", "volume" : "6" }, "uris" : [ "http://www.mendeley.com/documents/?uuid=95265d9d-44d4-4215-be72-73914b35deec" ] }, { "id" : "ITEM-5", "itemData" : { "DOI" : "10.1371/journal.pcbi.1000545", "ISSN" : "1553-7358", "PMID" : "19851443", "abstract" : "Cells need to allocate their limited resources to express a wide range of genes. To understand how Escherichia coli partitions its transcriptional resources between its different promoters, we employ a robotic assay using a comprehensive reporter strain library for E. coli to measure promoter activity on a genomic scale at high-temporal resolution and accuracy. This allows continuous tracking of promoter activity as cells change their growth rate from exponential to stationary phase in different media. We find a heavy-tailed distribution of promoter activities, with promoter activities spanning several orders of magnitude. While the shape of the distribution is almost completely independent of the growth conditions, the identity of the promoters expressed at different levels does depend on them. Translation machinery genes, however, keep the same relative expression levels in the distribution across conditions, and their fractional promoter activity tracks growth rate tightly. We present a simple optimization model for resource allocation which suggests that the observed invariant distributions might maximize growth rate. These invariant features of the distribution of promoter activities may suggest design constraints that shape the allocation of transcriptional resources.", "author" : [ { "dropping-particle" : "", "family" : "Zaslaver", "given" : "Alon", "non-dropping-particle" : "", "parse-names" : false, "suffix" : "" }, { "dropping-particle" : "", "family" : "Kaplan", "given" : "Shai", "non-dropping-particle" : "", "parse-names" : false, "suffix" : "" }, { "dropping-particle" : "", "family" : "Bren", "given" : "Anat", "non-dropping-particle" : "", "parse-names" : false, "suffix" : "" }, { "dropping-particle" : "", "family" : "Jinich", "given" : "Adrian", "non-dropping-particle" : "", "parse-names" : false, "suffix" : "" }, { "dropping-particle" : "", "family" : "Mayo", "given" : "Avi", "non-dropping-particle" : "", "parse-names" : false, "suffix" : "" }, { "dropping-particle" : "", "family" : "Dekel", "given" : "Erez", "non-dropping-particle" : "", "parse-names" : false, "suffix" : "" }, { "dropping-particle" : "", "family" : "Alon", "given" : "Uri", "non-dropping-particle" : "", "parse-names" : false, "suffix" : "" }, { "dropping-particle" : "", "family" : "Itzkovitz", "given" : "Shalev", "non-dropping-particle" : "", "parse-names" : false, "suffix" : "" } ], "container-title" : "PLoS computational biology", "editor" : [ { "dropping-particle" : "", "family" : "Rao", "given" : "Christopher", "non-dropping-particle" : "", "parse-names" : false, "suffix" : "" } ], "id" : "ITEM-5", "issue" : "10", "issued" : { "date-parts" : [ [ "2009", "10" ] ] }, "page" : "e1000545", "publisher" : "Public Library of Science", "title" : "Invariant distribution of promoter activities in Escherichia coli.", "type" : "article-journal", "volume" : "5" }, "uris" : [ "http://www.mendeley.com/documents/?uuid=b75dd191-be29-47e9-9235-6583b026d5dd" ] }, { "id" : "ITEM-6",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"ITEM-6",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"&lt;sup&gt;12,14,16\u201319&lt;/sup&gt;" }, "properties" : { "noteIndex" : 0 }, "schema" : "https://github.com/citation-style-language/schema/raw/master/csl-citation.json" }</w:instrText>
      </w:r>
      <w:r w:rsidR="00924F28">
        <w:rPr>
          <w:rFonts w:asciiTheme="minorHAnsi" w:hAnsiTheme="minorHAnsi"/>
          <w:color w:val="000000"/>
        </w:rPr>
        <w:fldChar w:fldCharType="separate"/>
      </w:r>
      <w:r w:rsidR="00DA6721" w:rsidRPr="00DA6721">
        <w:rPr>
          <w:rFonts w:asciiTheme="minorHAnsi" w:hAnsiTheme="minorHAnsi"/>
          <w:noProof/>
          <w:color w:val="000000"/>
          <w:vertAlign w:val="superscript"/>
        </w:rPr>
        <w:t>12,14,16–19</w:t>
      </w:r>
      <w:r w:rsidR="00924F28">
        <w:rPr>
          <w:rFonts w:asciiTheme="minorHAnsi" w:hAnsiTheme="minorHAnsi"/>
          <w:color w:val="000000"/>
        </w:rPr>
        <w:fldChar w:fldCharType="end"/>
      </w:r>
      <w:r w:rsidR="00924F28">
        <w:rPr>
          <w:rFonts w:asciiTheme="minorHAnsi" w:hAnsiTheme="minorHAnsi"/>
          <w:color w:val="000000"/>
        </w:rPr>
        <w:t>.</w:t>
      </w:r>
      <w:r w:rsidR="00924F28">
        <w:rPr>
          <w:rFonts w:ascii="Calibri" w:hAnsi="Calibri"/>
          <w:color w:val="000000"/>
        </w:rPr>
        <w:t xml:space="preserve"> </w:t>
      </w:r>
      <w:r>
        <w:rPr>
          <w:rFonts w:ascii="Calibri" w:hAnsi="Calibri"/>
          <w:color w:val="000000"/>
        </w:rPr>
        <w:t xml:space="preserve">These studies raised many fundamental questions regarding the basic nature of gene regulation that are still open. </w:t>
      </w:r>
      <w:r w:rsidR="00685E11">
        <w:rPr>
          <w:rFonts w:ascii="Calibri" w:hAnsi="Calibri"/>
          <w:color w:val="000000"/>
        </w:rPr>
        <w:t>For example, w</w:t>
      </w:r>
      <w:r>
        <w:rPr>
          <w:rFonts w:ascii="Calibri" w:hAnsi="Calibri"/>
          <w:color w:val="000000"/>
        </w:rPr>
        <w:t xml:space="preserve">hat is the degree of interconnection between gene expression and growth rate? What are the mechanisms underlying this </w:t>
      </w:r>
      <w:r>
        <w:rPr>
          <w:rFonts w:ascii="Calibri" w:hAnsi="Calibri"/>
          <w:color w:val="000000"/>
        </w:rPr>
        <w:lastRenderedPageBreak/>
        <w:t xml:space="preserve">connection? Is it mostly due to specific mechanisms, each affecting a distinct group of genes (such as the mechanisms detailed above) or is it a more global phenomenon shared across </w:t>
      </w:r>
      <w:r w:rsidR="003D61A2">
        <w:rPr>
          <w:rFonts w:ascii="Calibri" w:hAnsi="Calibri"/>
          <w:color w:val="000000"/>
        </w:rPr>
        <w:t>most</w:t>
      </w:r>
      <w:r>
        <w:rPr>
          <w:rFonts w:ascii="Calibri" w:hAnsi="Calibri"/>
          <w:color w:val="000000"/>
        </w:rPr>
        <w:t xml:space="preserve"> genes in the genome?</w:t>
      </w:r>
    </w:p>
    <w:p w14:paraId="55FE9AFB" w14:textId="09F258DD" w:rsidR="00A46137" w:rsidRDefault="000D0331" w:rsidP="00505A15">
      <w:pPr>
        <w:pStyle w:val="NormalWeb"/>
        <w:spacing w:line="360" w:lineRule="auto"/>
        <w:ind w:firstLine="720"/>
        <w:contextualSpacing/>
        <w:jc w:val="both"/>
        <w:rPr>
          <w:rFonts w:ascii="Calibri" w:hAnsi="Calibri"/>
          <w:color w:val="000000"/>
        </w:rPr>
      </w:pPr>
      <w:r>
        <w:rPr>
          <w:rFonts w:ascii="Calibri" w:hAnsi="Calibri"/>
          <w:color w:val="000000"/>
        </w:rPr>
        <w:t>In</w:t>
      </w:r>
      <w:r w:rsidR="00924F28">
        <w:rPr>
          <w:rFonts w:ascii="Calibri" w:hAnsi="Calibri"/>
          <w:color w:val="000000"/>
        </w:rPr>
        <w:t xml:space="preserve"> recent years, these questions </w:t>
      </w:r>
      <w:r>
        <w:rPr>
          <w:rFonts w:ascii="Calibri" w:hAnsi="Calibri"/>
          <w:color w:val="000000"/>
        </w:rPr>
        <w:t xml:space="preserve">have regained interest in the scientific community. Several </w:t>
      </w:r>
      <w:r w:rsidR="008217FF">
        <w:rPr>
          <w:rFonts w:ascii="Calibri" w:hAnsi="Calibri"/>
          <w:color w:val="000000"/>
        </w:rPr>
        <w:t xml:space="preserve">studies </w:t>
      </w:r>
      <w:r>
        <w:rPr>
          <w:rFonts w:ascii="Calibri" w:hAnsi="Calibri"/>
          <w:color w:val="000000"/>
        </w:rPr>
        <w:t xml:space="preserve">examining the interplay between global and specific modes of regulation suggested that global factors play a major role in determining the expression levels of </w:t>
      </w:r>
      <w:r w:rsidR="00505A15">
        <w:rPr>
          <w:rFonts w:asciiTheme="minorHAnsi" w:hAnsiTheme="minorHAnsi"/>
          <w:color w:val="000000"/>
        </w:rPr>
        <w:t xml:space="preserve">genes </w:t>
      </w:r>
      <w:r w:rsidR="00505A1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"10.1038/msb.2012.70", "ISSN" : "1744-4292", "author" : [ { "dropping-particle" : "", "family" : "Berthoumieux", "given" : "Sara", "non-dropping-particle" : "", "parse-names" : false, "suffix" : "" }, { "dropping-particle" : "", "family" : "Jong", "given" : "Hidde", "non-dropping-particle" : "de", "parse-names" : false, "suffix" : "" }, { "dropping-particle" : "", "family" : "Baptist", "given" : "Guillaume", "non-dropping-particle" : "", "parse-names" : false, "suffix" : "" }, { "dropping-particle" : "", "family" : "Pinel", "given" : "Corinne", "non-dropping-particle" : "", "parse-names" : false, "suffix" : "" }, { "dropping-particle" : "", "family" : "Ranquet", "given" : "Caroline", "non-dropping-particle" : "", "parse-names" : false, "suffix" : "" }, { "dropping-particle" : "", "family" : "Ropers", "given" : "Delphine", "non-dropping-particle" : "", "parse-names" : false, "suffix" : "" }, { "dropping-particle" : "", "family" : "Geiselmann", "given" : "Johannes", "non-dropping-particle" : "", "parse-names" : false, "suffix" : "" } ], "container-title" : "Molecular Systems Biology", "id" : "ITEM-1", "issue" : "1", "issued" : { "date-parts" : [ [ "2013", "1", "22" ] ] }, "publisher" : "Nature Publishing Group", "title" : "Shared control of gene expression in bacteria by transcription factors and global physiology of the cell", "type" : "article-journal", "volume" : "9" }, "uris" : [ "http://www.mendeley.com/documents/?uuid=47abd85e-433b-4898-896a-74df27cba7fc" ] }, { "id" : "ITEM-2",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"ITEM-2",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"id" : "ITEM-3",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"ITEM-3",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"&lt;sup&gt;14,20,21&lt;/sup&gt;" }, "properties" : { "noteIndex" : 0 }, "schema" : "https://github.com/citation-style-language/schema/raw/master/csl-citation.json" }</w:instrText>
      </w:r>
      <w:r w:rsidR="00505A15">
        <w:rPr>
          <w:rFonts w:asciiTheme="minorHAnsi" w:hAnsiTheme="minorHAnsi"/>
          <w:color w:val="000000"/>
        </w:rPr>
        <w:fldChar w:fldCharType="separate"/>
      </w:r>
      <w:r w:rsidR="00DA6721" w:rsidRPr="00DA6721">
        <w:rPr>
          <w:rFonts w:asciiTheme="minorHAnsi" w:hAnsiTheme="minorHAnsi"/>
          <w:noProof/>
          <w:color w:val="000000"/>
          <w:vertAlign w:val="superscript"/>
        </w:rPr>
        <w:t>14,20,21</w:t>
      </w:r>
      <w:r w:rsidR="00505A15">
        <w:rPr>
          <w:rFonts w:asciiTheme="minorHAnsi" w:hAnsiTheme="minorHAnsi"/>
          <w:color w:val="000000"/>
        </w:rPr>
        <w:fldChar w:fldCharType="end"/>
      </w:r>
      <w:r w:rsidR="00505A15">
        <w:rPr>
          <w:rFonts w:asciiTheme="minorHAnsi" w:hAnsiTheme="minorHAnsi"/>
          <w:color w:val="000000"/>
        </w:rPr>
        <w:t xml:space="preserve">. </w:t>
      </w:r>
      <w:r>
        <w:rPr>
          <w:rFonts w:ascii="Calibri" w:hAnsi="Calibri"/>
          <w:color w:val="000000"/>
        </w:rPr>
        <w:t xml:space="preserve">In </w:t>
      </w:r>
      <w:r w:rsidRPr="00760FD4">
        <w:rPr>
          <w:rFonts w:ascii="Calibri" w:hAnsi="Calibri"/>
          <w:i/>
          <w:iCs/>
          <w:color w:val="000000"/>
        </w:rPr>
        <w:t>E.</w:t>
      </w:r>
      <w:r w:rsidR="00760FD4" w:rsidRPr="00760FD4">
        <w:rPr>
          <w:rFonts w:ascii="Calibri" w:hAnsi="Calibri"/>
          <w:i/>
          <w:iCs/>
          <w:color w:val="000000"/>
        </w:rPr>
        <w:t xml:space="preserve"> </w:t>
      </w:r>
      <w:r w:rsidRPr="00760FD4">
        <w:rPr>
          <w:rFonts w:ascii="Calibri" w:hAnsi="Calibri"/>
          <w:i/>
          <w:iCs/>
          <w:color w:val="000000"/>
        </w:rPr>
        <w:t>coli</w:t>
      </w:r>
      <w:r w:rsidR="00685E11">
        <w:rPr>
          <w:rFonts w:ascii="Calibri" w:hAnsi="Calibri"/>
          <w:color w:val="000000"/>
        </w:rPr>
        <w:t>,</w:t>
      </w:r>
      <w:r>
        <w:rPr>
          <w:rFonts w:ascii="Calibri" w:hAnsi="Calibri"/>
          <w:color w:val="000000"/>
        </w:rPr>
        <w:t xml:space="preserve"> this was mechanistically attributed to changes in the pool of RNA polymerase</w:t>
      </w:r>
      <w:r w:rsidR="00DA6721">
        <w:rPr>
          <w:rFonts w:ascii="Calibri" w:hAnsi="Calibri"/>
          <w:color w:val="000000"/>
        </w:rPr>
        <w:t xml:space="preserve"> core and</w:t>
      </w:r>
      <w:r>
        <w:rPr>
          <w:rFonts w:ascii="Calibri" w:hAnsi="Calibri"/>
          <w:color w:val="000000"/>
        </w:rPr>
        <w:t xml:space="preserve"> sigma </w:t>
      </w:r>
      <w:r w:rsidR="00505A15">
        <w:rPr>
          <w:rFonts w:asciiTheme="minorHAnsi" w:hAnsiTheme="minorHAnsi"/>
          <w:color w:val="000000"/>
        </w:rPr>
        <w:t xml:space="preserve">factors </w:t>
      </w:r>
      <w:r w:rsidR="00505A1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"10.1073/pnas.0804953105", "ISSN" : "1091-6490", "PMID" : "19073937", "abstract" : "Physiological changes that result in changes in bacterial gene expression are often accompanied by changes in the growth rate for fast adapting enteric bacteria. Because the availability of RNA polymerase (RNAP) in cells depends on the growth rate, transcriptional control involves not only the regulation of promoters, but also depends on the available (or free) RNAP concentration, which is difficult to quantify directly. Here, we develop a simple physical model describing the partitioning of cellular RNAP into different classes: RNAPs transcribing mRNA and ribosomal RNA (rRNA), RNAPs nonspecifically bound to DNA, free RNAP, and immature RNAP. Available experimental data for Escherichia coli allow us to determine the 2 unknown parameters of the model and hence deduce the free RNAP concentration at different growth rates. The results allow us to predict the growth-rate dependence of the activities of constitutive (unregulated) promoters, and to disentangle the growth-rate-dependent regulation of promoters (e.g., the promoters of rRNA operons) from changes in transcription due to changes in the free RNAP concentration at different growth rates. Our model can quantitatively account for the observed changes in gene expression patterns in mutant E. coli strains with altered levels of RNAP expression without invoking additional parameters. Applying our model to the case of the stringent response after amino acid starvation, we can evaluate the plausibility of various scenarios of passive transcriptional control proposed to account for the observed changes in the expression of rRNA and biosynthetic operons.", "author" : [ { "dropping-particle" : "", "family" : "Klumpp", "given" : "Stefan", "non-dropping-particle" : "", "parse-names" : false, "suffix" : "" }, { "dropping-particle" : "", "family" : "Hwa", "given" : "Terence", "non-dropping-particle" : "", "parse-names" : false, "suffix" : "" } ], "container-title" : "Proceedings of the National Academy of Sciences of the United States of America", "id" : "ITEM-1", "issue" : "51", "issued" : { "date-parts" : [ [ "2008", "12", "23" ] ] }, "page" : "20245-50", "title" : "Growth-rate-dependent partitioning of RNA polymerases in bacteria.", "type" : "article-journal", "volume" : "105" }, "uris" : [ "http://www.mendeley.com/documents/?uuid=53fa148f-f1a0-4aa5-9b40-0139cca14429" ] } ], "mendeley" : { "previouslyFormattedCitation" : "&lt;sup&gt;22&lt;/sup&gt;" }, "properties" : { "noteIndex" : 0 }, "schema" : "https://github.com/citation-style-language/schema/raw/master/csl-citation.json" }</w:instrText>
      </w:r>
      <w:r w:rsidR="00505A15">
        <w:rPr>
          <w:rFonts w:asciiTheme="minorHAnsi" w:hAnsiTheme="minorHAnsi"/>
          <w:color w:val="000000"/>
        </w:rPr>
        <w:fldChar w:fldCharType="separate"/>
      </w:r>
      <w:r w:rsidR="00DA6721" w:rsidRPr="00DA6721">
        <w:rPr>
          <w:rFonts w:asciiTheme="minorHAnsi" w:hAnsiTheme="minorHAnsi"/>
          <w:noProof/>
          <w:color w:val="000000"/>
          <w:vertAlign w:val="superscript"/>
        </w:rPr>
        <w:t>22</w:t>
      </w:r>
      <w:r w:rsidR="00505A15">
        <w:rPr>
          <w:rFonts w:asciiTheme="minorHAnsi" w:hAnsiTheme="minorHAnsi"/>
          <w:color w:val="000000"/>
        </w:rPr>
        <w:fldChar w:fldCharType="end"/>
      </w:r>
      <w:r w:rsidR="00505A15">
        <w:rPr>
          <w:rFonts w:asciiTheme="minorHAnsi" w:hAnsiTheme="minorHAnsi"/>
          <w:color w:val="000000"/>
        </w:rPr>
        <w:t xml:space="preserve">. </w:t>
      </w:r>
      <w:r>
        <w:rPr>
          <w:rFonts w:ascii="Calibri" w:hAnsi="Calibri"/>
          <w:color w:val="000000"/>
        </w:rPr>
        <w:t xml:space="preserve">In </w:t>
      </w:r>
      <w:r w:rsidRPr="00760FD4">
        <w:rPr>
          <w:rFonts w:ascii="Calibri" w:hAnsi="Calibri"/>
          <w:i/>
          <w:iCs/>
          <w:color w:val="000000"/>
        </w:rPr>
        <w:t>S.</w:t>
      </w:r>
      <w:r w:rsidR="00760FD4" w:rsidRPr="00760FD4">
        <w:rPr>
          <w:rFonts w:ascii="Calibri" w:hAnsi="Calibri"/>
          <w:i/>
          <w:iCs/>
          <w:color w:val="000000"/>
        </w:rPr>
        <w:t xml:space="preserve"> </w:t>
      </w:r>
      <w:r w:rsidR="00B073C3" w:rsidRPr="00760FD4">
        <w:rPr>
          <w:rFonts w:ascii="Calibri" w:hAnsi="Calibri"/>
          <w:i/>
          <w:iCs/>
          <w:color w:val="000000"/>
        </w:rPr>
        <w:t>cerevisiae</w:t>
      </w:r>
      <w:r w:rsidR="00685E11">
        <w:rPr>
          <w:rFonts w:ascii="Calibri" w:hAnsi="Calibri"/>
          <w:i/>
          <w:iCs/>
          <w:color w:val="000000"/>
        </w:rPr>
        <w:t>,</w:t>
      </w:r>
      <w:r>
        <w:rPr>
          <w:rFonts w:ascii="Calibri" w:hAnsi="Calibri"/>
          <w:color w:val="000000"/>
        </w:rPr>
        <w:t xml:space="preserve"> it was suggested that differences in histone modifications around the </w:t>
      </w:r>
      <w:r w:rsidR="00505A15" w:rsidRPr="005A6889">
        <w:rPr>
          <w:rFonts w:asciiTheme="minorHAnsi" w:hAnsiTheme="minorHAnsi"/>
          <w:color w:val="000000"/>
        </w:rPr>
        <w:t>replication origins</w:t>
      </w:r>
      <w:r w:rsidR="00505A15">
        <w:rPr>
          <w:rFonts w:asciiTheme="minorHAnsi" w:hAnsiTheme="minorHAnsi"/>
          <w:color w:val="000000"/>
        </w:rPr>
        <w:t xml:space="preserve"> </w:t>
      </w:r>
      <w:r w:rsidR="00505A1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"10.1186/gb-2006-7-11-r107", "ISSN" : "1465-6914", "PMID" : "17105650", "abstract" : "Growth rate is central to the development of cells in all organisms. However, little is known about the impact of changing growth rates. We used continuous cultures to control growth rate and studied the transcriptional program of the model eukaryote Saccharomyces cerevisiae, with generation times varying between 2 and 35 hours.", "author" : [ { "dropping-particle" : "", "family" : "Regenberg", "given" : "Birgitte", "non-dropping-particle" : "", "parse-names" : false, "suffix" : "" }, { "dropping-particle" : "", "family" : "Grotkjaer", "given" : "Thomas", "non-dropping-particle" : "", "parse-names" : false, "suffix" : "" }, { "dropping-particle" : "", "family" : "Winther", "given" : "Ole", "non-dropping-particle" : "", "parse-names" : false, "suffix" : "" }, { "dropping-particle" : "", "family" : "Fausb\u00f8ll", "given" : "Anders", "non-dropping-particle" : "", "parse-names" : false, "suffix" : "" }, { "dropping-particle" : "", "family" : "Akesson", "given" : "Mats", "non-dropping-particle" : "", "parse-names" : false, "suffix" : "" }, { "dropping-particle" : "", "family" : "Bro", "given" : "Christoffer", "non-dropping-particle" : "", "parse-names" : false, "suffix" : "" }, { "dropping-particle" : "", "family" : "Hansen", "given" : "Lars Kai", "non-dropping-particle" : "", "parse-names" : false, "suffix" : "" }, { "dropping-particle" : "", "family" : "Brunak", "given" : "S\u00f8ren", "non-dropping-particle" : "", "parse-names" : false, "suffix" : "" }, { "dropping-particle" : "", "family" : "Nielsen", "given" : "Jens", "non-dropping-particle" : "", "parse-names" : false, "suffix" : "" } ], "container-title" : "Genome biology", "id" : "ITEM-1", "issue" : "11", "issued" : { "date-parts" : [ [ "2006", "1" ] ] }, "page" : "R107", "title" : "Growth-rate regulated genes have profound impact on interpretation of transcriptome profiling in Saccharomyces cerevisiae.", "type" : "article-journal", "volume" : "7" }, "uris" : [ "http://www.mendeley.com/documents/?uuid=9a342bd4-6fca-49d5-a4d4-a4a1771b2679" ] } ], "mendeley" : { "previouslyFormattedCitation" : "&lt;sup&gt;23&lt;/sup&gt;" }, "properties" : { "noteIndex" : 0 }, "schema" : "https://github.com/citation-style-language/schema/raw/master/csl-citation.json" }</w:instrText>
      </w:r>
      <w:r w:rsidR="00505A15">
        <w:rPr>
          <w:rFonts w:asciiTheme="minorHAnsi" w:hAnsiTheme="minorHAnsi"/>
          <w:color w:val="000000"/>
        </w:rPr>
        <w:fldChar w:fldCharType="separate"/>
      </w:r>
      <w:r w:rsidR="00DA6721" w:rsidRPr="00DA6721">
        <w:rPr>
          <w:rFonts w:asciiTheme="minorHAnsi" w:hAnsiTheme="minorHAnsi"/>
          <w:noProof/>
          <w:color w:val="000000"/>
          <w:vertAlign w:val="superscript"/>
        </w:rPr>
        <w:t>23</w:t>
      </w:r>
      <w:r w:rsidR="00505A15">
        <w:rPr>
          <w:rFonts w:asciiTheme="minorHAnsi" w:hAnsiTheme="minorHAnsi"/>
          <w:color w:val="000000"/>
        </w:rPr>
        <w:fldChar w:fldCharType="end"/>
      </w:r>
      <w:r w:rsidR="00505A15">
        <w:rPr>
          <w:rFonts w:asciiTheme="minorHAnsi" w:hAnsiTheme="minorHAnsi"/>
          <w:color w:val="000000"/>
        </w:rPr>
        <w:t xml:space="preserve"> or </w:t>
      </w:r>
      <w:r w:rsidR="00505A15" w:rsidRPr="005A6889">
        <w:rPr>
          <w:rFonts w:asciiTheme="minorHAnsi" w:hAnsiTheme="minorHAnsi"/>
          <w:color w:val="000000"/>
        </w:rPr>
        <w:t>translation rates</w:t>
      </w:r>
      <w:r w:rsidR="00505A15">
        <w:rPr>
          <w:rFonts w:asciiTheme="minorHAnsi" w:hAnsiTheme="minorHAnsi"/>
          <w:color w:val="000000"/>
        </w:rPr>
        <w:t xml:space="preserve"> </w:t>
      </w:r>
      <w:r w:rsidR="00505A1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"ITEM-1", "issue" : "1", "issued" : { "date-parts" : [ [ "2008", "1" ] ] }, "page" : "352-67", "title" : "Coordination of growth rate, cell cycle, stress response, and metabolic activity in yeast.", "type" : "article-journal", "volume" : "19" }, "uris" : [ "http://www.mendeley.com/documents/?uuid=dc76fcf8-1811-4f4f-8a27-f8beb841d5da" ] } ], "mendeley" : { "previouslyFormattedCitation" : "&lt;sup&gt;12&lt;/sup&gt;" }, "properties" : { "noteIndex" : 0 }, "schema" : "https://github.com/citation-style-language/schema/raw/master/csl-citation.json" }</w:instrText>
      </w:r>
      <w:r w:rsidR="00505A15">
        <w:rPr>
          <w:rFonts w:asciiTheme="minorHAnsi" w:hAnsiTheme="minorHAnsi"/>
          <w:color w:val="000000"/>
        </w:rPr>
        <w:fldChar w:fldCharType="separate"/>
      </w:r>
      <w:r w:rsidR="00DA6721" w:rsidRPr="00DA6721">
        <w:rPr>
          <w:rFonts w:asciiTheme="minorHAnsi" w:hAnsiTheme="minorHAnsi"/>
          <w:noProof/>
          <w:color w:val="000000"/>
          <w:vertAlign w:val="superscript"/>
        </w:rPr>
        <w:t>12</w:t>
      </w:r>
      <w:r w:rsidR="00505A15">
        <w:rPr>
          <w:rFonts w:asciiTheme="minorHAnsi" w:hAnsiTheme="minorHAnsi"/>
          <w:color w:val="000000"/>
        </w:rPr>
        <w:fldChar w:fldCharType="end"/>
      </w:r>
      <w:r w:rsidR="00505A15">
        <w:rPr>
          <w:rFonts w:asciiTheme="minorHAnsi" w:hAnsiTheme="minorHAnsi"/>
          <w:color w:val="000000"/>
        </w:rPr>
        <w:t xml:space="preserve"> </w:t>
      </w:r>
      <w:r>
        <w:rPr>
          <w:rFonts w:ascii="Calibri" w:hAnsi="Calibri"/>
          <w:color w:val="000000"/>
        </w:rPr>
        <w:t xml:space="preserve">across conditions may underlie the same phenomenon. Important advancements in understanding </w:t>
      </w:r>
      <w:r w:rsidR="00685E11">
        <w:rPr>
          <w:rFonts w:ascii="Calibri" w:hAnsi="Calibri"/>
          <w:color w:val="000000"/>
        </w:rPr>
        <w:t xml:space="preserve">this </w:t>
      </w:r>
      <w:r>
        <w:rPr>
          <w:rFonts w:ascii="Calibri" w:hAnsi="Calibri"/>
          <w:color w:val="000000"/>
        </w:rPr>
        <w:t xml:space="preserve">process in </w:t>
      </w:r>
      <w:r w:rsidRPr="00760FD4">
        <w:rPr>
          <w:rFonts w:ascii="Calibri" w:hAnsi="Calibri"/>
          <w:i/>
          <w:iCs/>
          <w:color w:val="000000"/>
        </w:rPr>
        <w:t>E.</w:t>
      </w:r>
      <w:r w:rsidR="00760FD4" w:rsidRPr="00760FD4">
        <w:rPr>
          <w:rFonts w:ascii="Calibri" w:hAnsi="Calibri"/>
          <w:i/>
          <w:iCs/>
          <w:color w:val="000000"/>
        </w:rPr>
        <w:t xml:space="preserve"> </w:t>
      </w:r>
      <w:r w:rsidRPr="00760FD4">
        <w:rPr>
          <w:rFonts w:ascii="Calibri" w:hAnsi="Calibri"/>
          <w:i/>
          <w:iCs/>
          <w:color w:val="000000"/>
        </w:rPr>
        <w:t>coli</w:t>
      </w:r>
      <w:r>
        <w:rPr>
          <w:rFonts w:ascii="Calibri" w:hAnsi="Calibri"/>
          <w:color w:val="000000"/>
        </w:rPr>
        <w:t xml:space="preserve"> were achieved by coupling measurements of fluorescent reporters to a model of expression built upon the empirical scaling of different cell parameters (such as</w:t>
      </w:r>
      <w:r w:rsidR="00505A15">
        <w:rPr>
          <w:rFonts w:ascii="Calibri" w:hAnsi="Calibri"/>
          <w:color w:val="000000"/>
        </w:rPr>
        <w:t xml:space="preserve"> gene dosage, transcription rate</w:t>
      </w:r>
      <w:r>
        <w:rPr>
          <w:rFonts w:ascii="Calibri" w:hAnsi="Calibri"/>
          <w:color w:val="000000"/>
        </w:rPr>
        <w:t xml:space="preserve"> and cell size) with growth </w:t>
      </w:r>
      <w:r w:rsidR="00505A15">
        <w:rPr>
          <w:rFonts w:asciiTheme="minorHAnsi" w:hAnsiTheme="minorHAnsi"/>
          <w:color w:val="000000"/>
        </w:rPr>
        <w:t xml:space="preserve">rate </w:t>
      </w:r>
      <w:r w:rsidR="00505A1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"10.1016/j.cell.2009.12.001", "ISSN" : "1097-4172", "PMID" : "20064380", "abstract" : "Bacterial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"ITEM-1", "issue" : "7", "issued" : { "date-parts" : [ [ "2009", "12", "24" ] ] }, "page" : "1366-75", "title" : "Growth rate-dependent global effects on gene expression in bacteria.", "type" : "article-journal", "volume" : "139" }, "uris" : [ "http://www.mendeley.com/documents/?uuid=f8f99ce7-a3c3-46ce-a652-d4e093bada13" ] }, { "id" : "ITEM-2", "itemData" : { "DOI" : "10.1126/science.1192588", "ISSN" : "1095-9203", "PMID" : "21097934", "abstract" : "In bacteria, the rate of cell proliferation and the level of gene expression are intimately intertwined. Elucidating these relations is important both for understanding the physiological functions of endogenous genetic circuits and for designing robust synthetic systems. We describe a phenomenological study that reveals intrinsic constraints governing the allocation of resources toward protein synthesis and other aspects of cell growth. A theory incorporating these constraints can accurately predict how cell proliferation and gene expression affect one another, quantitatively accounting for the effect of translation-inhibiting antibiotics on gene expression and the effect of gratuitous protein expression on cell growth. The use of such empirical relations, analogous to phenomenological laws, may facilitate our understanding and manipulation of complex biological systems before underlying regulatory circuits are elucidated.", "author" : [ { "dropping-particle" : "", "family" : "Scott", "given" : "Matthew", "non-dropping-particle" : "", "parse-names" : false, "suffix" : "" }, { "dropping-particle" : "", "family" : "Gunderson", "given" : "Carl W", "non-dropping-particle" : "", "parse-names" : false, "suffix" : "" }, { "dropping-particle" : "", "family" : "Mateescu", "given" : "Eduard M", "non-dropping-particle" : "", "parse-names" : false, "suffix" : "" }, { "dropping-particle" : "", "family" : "Zhang", "given" : "Zhongge", "non-dropping-particle" : "", "parse-names" : false, "suffix" : "" }, { "dropping-particle" : "", "family" : "Hwa", "given" : "Terence", "non-dropping-particle" : "", "parse-names" : false, "suffix" : "" } ], "container-title" : "Science (New York, N.Y.)", "id" : "ITEM-2", "issue" : "6007", "issued" : { "date-parts" : [ [ "2010", "11", "19" ] ] }, "page" : "1099-102", "title" : "Interdependence of cell growth and gene expression: origins and consequences.", "type" : "article-journal", "volume" : "330" }, "uris" : [ "http://www.mendeley.com/documents/?uuid=f05dba93-0888-4e07-918f-fdda57d18eea" ] }, { "id" : "ITEM-3",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"ITEM-3",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"id" : "ITEM-4", "itemData" : { "DOI" : "10.1016/j.copbio.2014.01.001", "ISSN" : "09581669", "abstract" : "The function of endogenous as well as synthetic genetic circuits is generically coupled to the physiological state of the cell. For exponentially growing bacteria, a key characteristic of the state of the cell is the growth rate and thus gene expression is often growth-rate dependent. Here we review recent results on growth-rate dependent gene expression. We distinguish different types of growth-rate dependencies by the mechanisms of regulation involved and the presence or absence of an effect of the gene product on growth. The latter can lead to growth feedback, feedback mediated by changes of the global state of the cell. Moreover, we discuss how growth rate dependence can be used as a guide to study the molecular implementation of physiological regulation.", "author" : [ { "dropping-particle" : "", "family" : "Klumpp", "given" : "Stefan", "non-dropping-particle" : "", "parse-names" : false, "suffix" : "" }, { "dropping-particle" : "", "family" : "Hwa", "given" : "Terence", "non-dropping-particle" : "", "parse-names" : false, "suffix" : "" } ], "container-title" : "Current Opinion in Biotechnology", "id" : "ITEM-4", "issued" : { "date-parts" : [ [ "2014", "8" ] ] }, "page" : "96-102", "title" : "Bacterial growth: global effects on gene expression, growth feedback and proteome partition", "type" : "article-journal", "volume" : "28" }, "uris" : [ "http://www.mendeley.com/documents/?uuid=bfbf9465-c297-4569-ba12-e246aa990dc9" ] } ], "mendeley" : { "previouslyFormattedCitation" : "&lt;sup&gt;21,24\u201326&lt;/sup&gt;" }, "properties" : { "noteIndex" : 0 }, "schema" : "https://github.com/citation-style-language/schema/raw/master/csl-citation.json" }</w:instrText>
      </w:r>
      <w:r w:rsidR="00505A15">
        <w:rPr>
          <w:rFonts w:asciiTheme="minorHAnsi" w:hAnsiTheme="minorHAnsi"/>
          <w:color w:val="000000"/>
        </w:rPr>
        <w:fldChar w:fldCharType="separate"/>
      </w:r>
      <w:r w:rsidR="00DA6721" w:rsidRPr="00DA6721">
        <w:rPr>
          <w:rFonts w:asciiTheme="minorHAnsi" w:hAnsiTheme="minorHAnsi"/>
          <w:noProof/>
          <w:color w:val="000000"/>
          <w:vertAlign w:val="superscript"/>
        </w:rPr>
        <w:t>21,24–26</w:t>
      </w:r>
      <w:r w:rsidR="00505A15">
        <w:rPr>
          <w:rFonts w:asciiTheme="minorHAnsi" w:hAnsiTheme="minorHAnsi"/>
          <w:color w:val="000000"/>
        </w:rPr>
        <w:fldChar w:fldCharType="end"/>
      </w:r>
      <w:r w:rsidR="00505A15">
        <w:rPr>
          <w:rFonts w:asciiTheme="minorHAnsi" w:hAnsiTheme="minorHAnsi"/>
          <w:color w:val="000000"/>
        </w:rPr>
        <w:t>.</w:t>
      </w:r>
      <w:r>
        <w:rPr>
          <w:rFonts w:ascii="Calibri" w:hAnsi="Calibri"/>
          <w:color w:val="000000"/>
        </w:rPr>
        <w:t xml:space="preserve"> These </w:t>
      </w:r>
      <w:r w:rsidR="00B073C3">
        <w:rPr>
          <w:rFonts w:ascii="Calibri" w:hAnsi="Calibri"/>
          <w:color w:val="000000"/>
        </w:rPr>
        <w:t xml:space="preserve">studies </w:t>
      </w:r>
      <w:r>
        <w:rPr>
          <w:rFonts w:ascii="Calibri" w:hAnsi="Calibri"/>
          <w:color w:val="000000"/>
        </w:rPr>
        <w:t xml:space="preserve">suggested that the expression of all genes change with growth rate, with different architectures of regulatory networks yielding differences in the direction and magnitude of these changes. </w:t>
      </w:r>
    </w:p>
    <w:p w14:paraId="238C6E0B" w14:textId="71A694A4" w:rsidR="00A46137" w:rsidRDefault="000D0331" w:rsidP="005240EE">
      <w:pPr>
        <w:pStyle w:val="NormalWeb"/>
        <w:spacing w:line="360" w:lineRule="auto"/>
        <w:ind w:firstLine="720"/>
        <w:contextualSpacing/>
        <w:jc w:val="both"/>
        <w:rPr>
          <w:rFonts w:ascii="Calibri" w:hAnsi="Calibri"/>
          <w:color w:val="000000"/>
        </w:rPr>
      </w:pPr>
      <w:r>
        <w:rPr>
          <w:rFonts w:ascii="Calibri" w:hAnsi="Calibri"/>
          <w:color w:val="000000"/>
        </w:rPr>
        <w:t xml:space="preserve">Despite these advancements, many gaps remain in our understanding of the connection between gene expression and growth rate. </w:t>
      </w:r>
      <w:commentRangeStart w:id="0"/>
      <w:r>
        <w:rPr>
          <w:rFonts w:ascii="Calibri" w:hAnsi="Calibri"/>
          <w:color w:val="000000"/>
        </w:rPr>
        <w:t xml:space="preserve">Importantly, whereas many of these </w:t>
      </w:r>
      <w:r w:rsidR="00B073C3">
        <w:rPr>
          <w:rFonts w:ascii="Calibri" w:hAnsi="Calibri"/>
          <w:color w:val="000000"/>
        </w:rPr>
        <w:t xml:space="preserve">studies </w:t>
      </w:r>
      <w:r>
        <w:rPr>
          <w:rFonts w:ascii="Calibri" w:hAnsi="Calibri"/>
          <w:color w:val="000000"/>
        </w:rPr>
        <w:t xml:space="preserve">depict gene expression as a function of growth rate, other </w:t>
      </w:r>
      <w:r w:rsidR="00166618">
        <w:rPr>
          <w:rFonts w:ascii="Calibri" w:hAnsi="Calibri"/>
          <w:color w:val="000000"/>
        </w:rPr>
        <w:t xml:space="preserve">studies </w:t>
      </w:r>
      <w:r>
        <w:rPr>
          <w:rFonts w:ascii="Calibri" w:hAnsi="Calibri"/>
          <w:color w:val="000000"/>
        </w:rPr>
        <w:t xml:space="preserve">suggest that the changes in expression temporally precede the changes in </w:t>
      </w:r>
      <w:r w:rsidR="00AE4DB6">
        <w:rPr>
          <w:rFonts w:asciiTheme="minorHAnsi" w:hAnsiTheme="minorHAnsi"/>
          <w:color w:val="000000"/>
        </w:rPr>
        <w:t>growth rate</w:t>
      </w:r>
      <w:r w:rsidR="00AE4DB6">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"10.1016/j.febslet.2009.10.071", "ISSN" : "1873-3468", "PMID" : "19878679", "abstract" : "In the budding yeast, a large fraction of genes is coordinately regulated with growth rate. We argue that this correlation does not reflect a direct feedback from growth rate to gene expression. Rather, what appears to be a response to growth rate is dominated by environmental sensing. External parameters, such as nutrition or temperature, feed-forward to define gene expression pattern that is tuned to the evolutionary-predicted growth rate. While such a feed-forward strategy requires fine-tuning of signaling mechanisms, and is limited in the range of environments that can be monitored, it enables advanced preparation to physiological changes that predictably occur following environmental switching. The capacity to anticipate and prepare for changing conditions was probably a major selection force during yeast evolution.", "author" : [ { "dropping-particle" : "", "family" : "Levy", "given" : "Sagi", "non-dropping-particle" : "", "parse-names" : false, "suffix" : "" }, { "dropping-particle" : "", "family" : "Barkai", "given" : "Naama", "non-dropping-particle" : "", "parse-names" : false, "suffix" : "" } ], "container-title" : "FEBS letters", "id" : "ITEM-1", "issue" : "24", "issued" : { "date-parts" : [ [ "2009", "12" ] ] }, "page" : "3974-8", "title" : "Coordination of gene expression with growth rate: a feedback or a feed-forward strategy?", "type" : "article-journal", "volume" : "583" }, "uris" : [ "http://www.mendeley.com/documents/?uuid=97bd2833-9a30-4dbc-b764-6b97a2af3084" ] } ], "mendeley" : { "previouslyFormattedCitation" : "&lt;sup&gt;27&lt;/sup&gt;" }, "properties" : { "noteIndex" : 0 }, "schema" : "https://github.com/citation-style-language/schema/raw/master/csl-citation.json" }</w:instrText>
      </w:r>
      <w:r w:rsidR="00AE4DB6">
        <w:rPr>
          <w:rFonts w:asciiTheme="minorHAnsi" w:hAnsiTheme="minorHAnsi"/>
          <w:color w:val="000000"/>
        </w:rPr>
        <w:fldChar w:fldCharType="separate"/>
      </w:r>
      <w:r w:rsidR="00DA6721" w:rsidRPr="00DA6721">
        <w:rPr>
          <w:rFonts w:asciiTheme="minorHAnsi" w:hAnsiTheme="minorHAnsi"/>
          <w:noProof/>
          <w:color w:val="000000"/>
          <w:vertAlign w:val="superscript"/>
        </w:rPr>
        <w:t>27</w:t>
      </w:r>
      <w:r w:rsidR="00AE4DB6">
        <w:rPr>
          <w:rFonts w:asciiTheme="minorHAnsi" w:hAnsiTheme="minorHAnsi"/>
          <w:color w:val="000000"/>
        </w:rPr>
        <w:fldChar w:fldCharType="end"/>
      </w:r>
      <w:r w:rsidR="00AE4DB6">
        <w:rPr>
          <w:rFonts w:asciiTheme="minorHAnsi" w:hAnsiTheme="minorHAnsi"/>
          <w:color w:val="000000"/>
        </w:rPr>
        <w:t>.</w:t>
      </w:r>
      <w:commentRangeEnd w:id="0"/>
      <w:r w:rsidR="00F16610">
        <w:rPr>
          <w:rStyle w:val="CommentReference"/>
          <w:rFonts w:ascii="Calibri" w:eastAsia="DejaVu Sans" w:hAnsi="Calibri" w:cstheme="minorBidi"/>
        </w:rPr>
        <w:commentReference w:id="0"/>
      </w:r>
      <w:r w:rsidR="00AE4DB6">
        <w:rPr>
          <w:rFonts w:ascii="Calibri" w:hAnsi="Calibri"/>
          <w:color w:val="000000"/>
        </w:rPr>
        <w:t xml:space="preserve"> </w:t>
      </w:r>
      <w:r>
        <w:rPr>
          <w:rFonts w:ascii="Calibri" w:hAnsi="Calibri"/>
          <w:color w:val="000000"/>
        </w:rPr>
        <w:t xml:space="preserve">In addition, mechanistic insight and models for organisms other than </w:t>
      </w:r>
      <w:r w:rsidRPr="00760FD4">
        <w:rPr>
          <w:rFonts w:ascii="Calibri" w:hAnsi="Calibri"/>
          <w:i/>
          <w:iCs/>
          <w:color w:val="000000"/>
        </w:rPr>
        <w:t>E.</w:t>
      </w:r>
      <w:r w:rsidR="00760FD4" w:rsidRPr="00760FD4">
        <w:rPr>
          <w:rFonts w:ascii="Calibri" w:hAnsi="Calibri"/>
          <w:i/>
          <w:iCs/>
          <w:color w:val="000000"/>
        </w:rPr>
        <w:t xml:space="preserve"> </w:t>
      </w:r>
      <w:r w:rsidRPr="00760FD4">
        <w:rPr>
          <w:rFonts w:ascii="Calibri" w:hAnsi="Calibri"/>
          <w:i/>
          <w:iCs/>
          <w:color w:val="000000"/>
        </w:rPr>
        <w:t>coli</w:t>
      </w:r>
      <w:r>
        <w:rPr>
          <w:rFonts w:ascii="Calibri" w:hAnsi="Calibri"/>
          <w:color w:val="000000"/>
        </w:rPr>
        <w:t xml:space="preserve"> are currently still missing. As</w:t>
      </w:r>
      <w:r>
        <w:t xml:space="preserve"> </w:t>
      </w:r>
      <w:r>
        <w:rPr>
          <w:rFonts w:ascii="Calibri" w:hAnsi="Calibri"/>
          <w:color w:val="000000"/>
        </w:rPr>
        <w:t>such, a need remains for a quantitative model relating gene expression and growth rate which can provide a baseline for the behavior of</w:t>
      </w:r>
      <w:r w:rsidR="00F534EF">
        <w:rPr>
          <w:rFonts w:ascii="Calibri" w:hAnsi="Calibri"/>
          <w:color w:val="000000"/>
        </w:rPr>
        <w:t xml:space="preserve"> </w:t>
      </w:r>
      <w:ins w:id="1" w:author="Liat" w:date="2014-02-16T11:52:00Z">
        <w:r w:rsidR="00674061">
          <w:rPr>
            <w:rFonts w:ascii="Calibri" w:hAnsi="Calibri"/>
            <w:color w:val="000000"/>
          </w:rPr>
          <w:t xml:space="preserve">endogenous </w:t>
        </w:r>
      </w:ins>
      <w:r w:rsidR="00F534EF">
        <w:rPr>
          <w:rFonts w:ascii="Calibri" w:hAnsi="Calibri"/>
          <w:color w:val="000000"/>
        </w:rPr>
        <w:t>genes in conditions in which they are not differentially regulated.</w:t>
      </w:r>
      <w:r>
        <w:rPr>
          <w:rFonts w:ascii="Calibri" w:hAnsi="Calibri"/>
          <w:color w:val="000000"/>
        </w:rPr>
        <w:t xml:space="preserve"> </w:t>
      </w:r>
      <w:r w:rsidR="00F534EF">
        <w:rPr>
          <w:rFonts w:ascii="Calibri" w:hAnsi="Calibri"/>
          <w:color w:val="000000"/>
        </w:rPr>
        <w:t xml:space="preserve">Such a model can provide a basis </w:t>
      </w:r>
      <w:r>
        <w:rPr>
          <w:rFonts w:ascii="Calibri" w:hAnsi="Calibri"/>
          <w:color w:val="000000"/>
        </w:rPr>
        <w:t>on top of which different regulatory aspects can be added. In this work we review some of the basic notions in the field and, based on their formulations</w:t>
      </w:r>
      <w:r w:rsidR="00166618">
        <w:rPr>
          <w:rFonts w:ascii="Calibri" w:hAnsi="Calibri"/>
          <w:color w:val="000000"/>
        </w:rPr>
        <w:t xml:space="preserve"> and concepts of “passive” regulation originating from the work of researchers in the Copenhagen school</w:t>
      </w:r>
      <w:r w:rsidR="004F3180">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"Maaloe", "given" : "O", "non-dropping-particle" : "", "parse-names" : false, "suffix" : "" } ], "chapter-number" : "An analysi", "container-title" : "Developmental Biology", "id" : "ITEM-1", "issued" : { "date-parts" : [ [ "1969" ] ] }, "page" : "33-58", "publisher" : "Elsevier", "title" : "Shaechter69.pdf", "type" : "chapter" }, "uris" : [ "http://www.mendeley.com/documents/?uuid=0a2aa418-6fe3-4a12-9ae6-393611102d6e" ] } ], "mendeley" : { "previouslyFormattedCitation" : "&lt;sup&gt;1&lt;/sup&gt;" }, "properties" : { "noteIndex" : 0 }, "schema" : "https://github.com/citation-style-language/schema/raw/master/csl-citation.json" }</w:instrText>
      </w:r>
      <w:r w:rsidR="004F3180">
        <w:rPr>
          <w:rFonts w:ascii="Calibri" w:hAnsi="Calibri"/>
          <w:color w:val="000000"/>
        </w:rPr>
        <w:fldChar w:fldCharType="separate"/>
      </w:r>
      <w:r w:rsidR="00DA6721" w:rsidRPr="00DA6721">
        <w:rPr>
          <w:rFonts w:ascii="Calibri" w:hAnsi="Calibri"/>
          <w:noProof/>
          <w:color w:val="000000"/>
          <w:vertAlign w:val="superscript"/>
        </w:rPr>
        <w:t>1</w:t>
      </w:r>
      <w:r w:rsidR="004F3180">
        <w:rPr>
          <w:rFonts w:ascii="Calibri" w:hAnsi="Calibri"/>
          <w:color w:val="000000"/>
        </w:rPr>
        <w:fldChar w:fldCharType="end"/>
      </w:r>
      <w:r>
        <w:rPr>
          <w:rFonts w:ascii="Calibri" w:hAnsi="Calibri"/>
          <w:color w:val="000000"/>
        </w:rPr>
        <w:t xml:space="preserve">, suggest a baseline model to quantify the relationship between gene regulation, protein abundance </w:t>
      </w:r>
      <w:r>
        <w:rPr>
          <w:rFonts w:ascii="Calibri" w:hAnsi="Calibri"/>
          <w:color w:val="000000"/>
        </w:rPr>
        <w:lastRenderedPageBreak/>
        <w:t xml:space="preserve">and growth rate. We examine this model alongside existing models and </w:t>
      </w:r>
      <w:r w:rsidR="00166618">
        <w:rPr>
          <w:rFonts w:ascii="Calibri" w:hAnsi="Calibri"/>
          <w:color w:val="000000"/>
        </w:rPr>
        <w:t>recent experimental results</w:t>
      </w:r>
      <w:r>
        <w:rPr>
          <w:rFonts w:ascii="Calibri" w:hAnsi="Calibri"/>
          <w:color w:val="000000"/>
        </w:rPr>
        <w:t>.</w:t>
      </w:r>
    </w:p>
    <w:p w14:paraId="2C5547C9" w14:textId="5ACA9BB4" w:rsidR="00866115" w:rsidRPr="00866115" w:rsidRDefault="00866115" w:rsidP="00866115">
      <w:pPr>
        <w:pStyle w:val="NormalWeb"/>
        <w:spacing w:line="360" w:lineRule="auto"/>
        <w:contextualSpacing/>
        <w:jc w:val="both"/>
        <w:rPr>
          <w:rFonts w:ascii="Calibri" w:hAnsi="Calibri"/>
          <w:b/>
          <w:bCs/>
          <w:color w:val="FF0000"/>
        </w:rPr>
      </w:pPr>
      <w:ins w:id="2" w:author="Liat" w:date="2014-02-13T15:25:00Z">
        <w:r>
          <w:rPr>
            <w:rFonts w:ascii="Calibri" w:hAnsi="Calibri"/>
            <w:b/>
            <w:bCs/>
            <w:color w:val="FF0000"/>
          </w:rPr>
          <w:t>Most</w:t>
        </w:r>
      </w:ins>
      <w:r w:rsidRPr="00866115">
        <w:rPr>
          <w:rFonts w:ascii="Calibri" w:hAnsi="Calibri"/>
          <w:b/>
          <w:bCs/>
          <w:color w:val="FF0000"/>
        </w:rPr>
        <w:t xml:space="preserve"> </w:t>
      </w:r>
      <w:ins w:id="3" w:author="Liat" w:date="2014-02-13T15:25:00Z">
        <w:r>
          <w:rPr>
            <w:rFonts w:ascii="Calibri" w:hAnsi="Calibri"/>
            <w:b/>
            <w:bCs/>
            <w:color w:val="FF0000"/>
          </w:rPr>
          <w:t>proteins</w:t>
        </w:r>
      </w:ins>
      <w:ins w:id="4" w:author="Liat" w:date="2014-02-13T15:24:00Z">
        <w:r>
          <w:rPr>
            <w:rFonts w:ascii="Calibri" w:hAnsi="Calibri"/>
            <w:b/>
            <w:bCs/>
            <w:color w:val="FF0000"/>
          </w:rPr>
          <w:t xml:space="preserve"> in </w:t>
        </w:r>
        <w:r w:rsidRPr="00866115">
          <w:rPr>
            <w:rFonts w:ascii="Calibri" w:hAnsi="Calibri"/>
            <w:b/>
            <w:bCs/>
            <w:i/>
            <w:iCs/>
            <w:color w:val="FF0000"/>
            <w:rPrChange w:id="5" w:author="Liat" w:date="2014-02-13T15:25:00Z">
              <w:rPr>
                <w:rFonts w:ascii="Calibri" w:hAnsi="Calibri"/>
                <w:b/>
                <w:bCs/>
                <w:color w:val="FF0000"/>
              </w:rPr>
            </w:rPrChange>
          </w:rPr>
          <w:t>S. cerevisiae</w:t>
        </w:r>
        <w:r>
          <w:rPr>
            <w:rFonts w:ascii="Calibri" w:hAnsi="Calibri"/>
            <w:b/>
            <w:bCs/>
            <w:color w:val="FF0000"/>
          </w:rPr>
          <w:t xml:space="preserve"> and </w:t>
        </w:r>
        <w:r w:rsidRPr="00866115">
          <w:rPr>
            <w:rFonts w:ascii="Calibri" w:hAnsi="Calibri"/>
            <w:b/>
            <w:bCs/>
            <w:i/>
            <w:iCs/>
            <w:color w:val="FF0000"/>
            <w:rPrChange w:id="6" w:author="Liat" w:date="2014-02-13T15:25:00Z">
              <w:rPr>
                <w:rFonts w:ascii="Calibri" w:hAnsi="Calibri"/>
                <w:b/>
                <w:bCs/>
                <w:color w:val="FF0000"/>
              </w:rPr>
            </w:rPrChange>
          </w:rPr>
          <w:t>E.coli</w:t>
        </w:r>
        <w:r>
          <w:rPr>
            <w:rFonts w:ascii="Calibri" w:hAnsi="Calibri"/>
            <w:b/>
            <w:bCs/>
            <w:color w:val="FF0000"/>
          </w:rPr>
          <w:t xml:space="preserve"> increase in concentration with increasing growth rate</w:t>
        </w:r>
      </w:ins>
    </w:p>
    <w:p w14:paraId="5CADE408" w14:textId="1A1D5084" w:rsidR="00866115" w:rsidRDefault="006E6D60" w:rsidP="006E6D60">
      <w:pPr>
        <w:pStyle w:val="NormalWeb"/>
        <w:spacing w:line="360" w:lineRule="auto"/>
        <w:contextualSpacing/>
        <w:jc w:val="both"/>
        <w:rPr>
          <w:rFonts w:ascii="Calibri" w:hAnsi="Calibri" w:hint="cs"/>
          <w:color w:val="000000"/>
          <w:rtl/>
        </w:rPr>
      </w:pPr>
      <w:ins w:id="7" w:author="Liat" w:date="2014-02-16T11:08:00Z">
        <w:r>
          <w:rPr>
            <w:rFonts w:ascii="Calibri" w:hAnsi="Calibri"/>
            <w:color w:val="000000"/>
          </w:rPr>
          <w:t xml:space="preserve">Starting with the development of </w:t>
        </w:r>
      </w:ins>
      <w:ins w:id="8" w:author="Liat" w:date="2014-02-16T11:09:00Z">
        <w:r>
          <w:rPr>
            <w:rFonts w:ascii="Calibri" w:hAnsi="Calibri"/>
            <w:color w:val="000000"/>
          </w:rPr>
          <w:t xml:space="preserve">2-D gels, various </w:t>
        </w:r>
      </w:ins>
      <w:ins w:id="9" w:author="Liat" w:date="2014-02-16T11:08:00Z">
        <w:r>
          <w:rPr>
            <w:rFonts w:ascii="Calibri" w:hAnsi="Calibri"/>
            <w:color w:val="000000"/>
          </w:rPr>
          <w:t>high-throughput technologies</w:t>
        </w:r>
      </w:ins>
      <w:ins w:id="10" w:author="Liat" w:date="2014-02-16T11:09:00Z">
        <w:r>
          <w:rPr>
            <w:rFonts w:ascii="Calibri" w:hAnsi="Calibri"/>
            <w:color w:val="000000"/>
          </w:rPr>
          <w:t xml:space="preserve"> have enabled examination of genome-wide protein concentrations in different conditions. </w:t>
        </w:r>
      </w:ins>
      <w:ins w:id="11" w:author="Liat" w:date="2014-02-16T11:10:00Z">
        <w:r>
          <w:rPr>
            <w:rFonts w:ascii="Calibri" w:hAnsi="Calibri"/>
            <w:color w:val="000000"/>
          </w:rPr>
          <w:t xml:space="preserve">Reanalysis of several such datasets, collected for either </w:t>
        </w:r>
        <w:r w:rsidRPr="006E6D60">
          <w:rPr>
            <w:rFonts w:ascii="Calibri" w:hAnsi="Calibri"/>
            <w:i/>
            <w:iCs/>
            <w:color w:val="000000"/>
            <w:rPrChange w:id="12" w:author="Liat" w:date="2014-02-16T11:10:00Z">
              <w:rPr>
                <w:rFonts w:ascii="Calibri" w:hAnsi="Calibri"/>
                <w:color w:val="000000"/>
              </w:rPr>
            </w:rPrChange>
          </w:rPr>
          <w:t>E. coli</w:t>
        </w:r>
        <w:r>
          <w:rPr>
            <w:rFonts w:ascii="Calibri" w:hAnsi="Calibri"/>
            <w:color w:val="000000"/>
          </w:rPr>
          <w:t xml:space="preserve"> or </w:t>
        </w:r>
        <w:r w:rsidRPr="006E6D60">
          <w:rPr>
            <w:rFonts w:ascii="Calibri" w:hAnsi="Calibri"/>
            <w:i/>
            <w:iCs/>
            <w:color w:val="000000"/>
            <w:rPrChange w:id="13" w:author="Liat" w:date="2014-02-16T11:11:00Z">
              <w:rPr>
                <w:rFonts w:ascii="Calibri" w:hAnsi="Calibri"/>
                <w:color w:val="000000"/>
              </w:rPr>
            </w:rPrChange>
          </w:rPr>
          <w:t>S. cerevisiae</w:t>
        </w:r>
        <w:r>
          <w:rPr>
            <w:rFonts w:ascii="Calibri" w:hAnsi="Calibri"/>
            <w:color w:val="000000"/>
          </w:rPr>
          <w:t xml:space="preserve"> </w:t>
        </w:r>
      </w:ins>
      <w:ins w:id="14" w:author="Liat" w:date="2014-02-16T11:11:00Z">
        <w:r>
          <w:rPr>
            <w:rFonts w:ascii="Calibri" w:hAnsi="Calibri"/>
            <w:color w:val="000000"/>
          </w:rPr>
          <w:t>in different growth rates, suggests that most proteins increase in concentration with increasing growth rate</w:t>
        </w:r>
      </w:ins>
      <w:ins w:id="15" w:author="Liat" w:date="2014-02-16T11:46:00Z">
        <w:r w:rsidR="00674061">
          <w:rPr>
            <w:rFonts w:ascii="Calibri" w:hAnsi="Calibri"/>
            <w:color w:val="000000"/>
          </w:rPr>
          <w:t xml:space="preserve"> (Figure 1)</w:t>
        </w:r>
      </w:ins>
      <w:ins w:id="16" w:author="Liat" w:date="2014-02-16T11:11:00Z">
        <w:r>
          <w:rPr>
            <w:rFonts w:ascii="Calibri" w:hAnsi="Calibri"/>
            <w:color w:val="000000"/>
          </w:rPr>
          <w:t>.</w:t>
        </w:r>
      </w:ins>
      <w:bookmarkStart w:id="17" w:name="_GoBack"/>
      <w:bookmarkEnd w:id="17"/>
    </w:p>
    <w:p w14:paraId="5D66742F" w14:textId="13824ED3" w:rsidR="00A46137" w:rsidRDefault="000D0331" w:rsidP="00D152B9">
      <w:pPr>
        <w:pStyle w:val="NormalWeb"/>
        <w:pageBreakBefore/>
        <w:spacing w:line="360" w:lineRule="auto"/>
        <w:contextualSpacing/>
        <w:jc w:val="both"/>
        <w:rPr>
          <w:rFonts w:ascii="Calibri" w:hAnsi="Calibri"/>
          <w:b/>
          <w:bCs/>
          <w:color w:val="FF0000"/>
        </w:rPr>
      </w:pPr>
      <w:r>
        <w:rPr>
          <w:rFonts w:ascii="Calibri" w:hAnsi="Calibri"/>
          <w:b/>
          <w:bCs/>
          <w:color w:val="FF0000"/>
        </w:rPr>
        <w:lastRenderedPageBreak/>
        <w:t xml:space="preserve">Decoupling </w:t>
      </w:r>
      <w:r w:rsidR="00D152B9">
        <w:rPr>
          <w:rFonts w:ascii="Calibri" w:hAnsi="Calibri"/>
          <w:b/>
          <w:bCs/>
          <w:color w:val="FF0000"/>
        </w:rPr>
        <w:t xml:space="preserve">between </w:t>
      </w:r>
      <w:r>
        <w:rPr>
          <w:rFonts w:ascii="Calibri" w:hAnsi="Calibri"/>
          <w:b/>
          <w:bCs/>
          <w:color w:val="FF0000"/>
        </w:rPr>
        <w:t>the</w:t>
      </w:r>
      <w:r w:rsidR="00F36C4C">
        <w:rPr>
          <w:rFonts w:ascii="Calibri" w:hAnsi="Calibri"/>
          <w:b/>
          <w:bCs/>
          <w:color w:val="FF0000"/>
        </w:rPr>
        <w:t xml:space="preserve"> </w:t>
      </w:r>
      <w:r>
        <w:rPr>
          <w:rFonts w:ascii="Calibri" w:hAnsi="Calibri"/>
          <w:b/>
          <w:bCs/>
          <w:color w:val="FF0000"/>
        </w:rPr>
        <w:t xml:space="preserve">intrinsic strengths </w:t>
      </w:r>
      <w:r w:rsidR="00D152B9">
        <w:rPr>
          <w:rFonts w:ascii="Calibri" w:hAnsi="Calibri"/>
          <w:b/>
          <w:bCs/>
          <w:color w:val="FF0000"/>
        </w:rPr>
        <w:t xml:space="preserve">and </w:t>
      </w:r>
      <w:r>
        <w:rPr>
          <w:rFonts w:ascii="Calibri" w:hAnsi="Calibri"/>
          <w:b/>
          <w:bCs/>
          <w:color w:val="FF0000"/>
        </w:rPr>
        <w:t>final expression levels</w:t>
      </w:r>
      <w:r w:rsidR="00D152B9">
        <w:rPr>
          <w:rFonts w:ascii="Calibri" w:hAnsi="Calibri"/>
          <w:b/>
          <w:bCs/>
          <w:color w:val="FF0000"/>
        </w:rPr>
        <w:t xml:space="preserve"> of genes</w:t>
      </w:r>
    </w:p>
    <w:p w14:paraId="701D49EE" w14:textId="39D6D4DD" w:rsidR="00051FF9" w:rsidRDefault="00051FF9" w:rsidP="00095B11">
      <w:pPr>
        <w:pStyle w:val="NormalWeb"/>
        <w:spacing w:line="360" w:lineRule="auto"/>
        <w:contextualSpacing/>
        <w:jc w:val="both"/>
        <w:rPr>
          <w:rFonts w:ascii="Calibri" w:hAnsi="Calibri"/>
          <w:color w:val="000000"/>
        </w:rPr>
      </w:pPr>
      <w:r>
        <w:rPr>
          <w:rFonts w:asciiTheme="minorHAnsi" w:hAnsiTheme="minorHAnsi"/>
          <w:color w:val="000000"/>
        </w:rPr>
        <w:t>Before moving to the full mathematical description presented below, we will give an intuitive overview of the components underlying it.</w:t>
      </w:r>
      <w:r>
        <w:rPr>
          <w:rFonts w:ascii="Calibri" w:hAnsi="Calibri"/>
        </w:rPr>
        <w:t xml:space="preserve"> Regulation of gene expression is a combination of global and gene-specific (“local”) modes of control. Genes and their associated regulatory sequences (such as promoters, 5'-UTRs etc.) have specific sequence features that drive the binding of specific </w:t>
      </w:r>
      <w:r>
        <w:rPr>
          <w:rFonts w:ascii="Calibri" w:hAnsi="Calibri"/>
          <w:color w:val="000000"/>
        </w:rPr>
        <w:t xml:space="preserve">regulatory factors in specific configurations, which lead to </w:t>
      </w:r>
      <w:r>
        <w:rPr>
          <w:rFonts w:ascii="Calibri" w:hAnsi="Calibri"/>
        </w:rPr>
        <w:t xml:space="preserve">their unique expression levels. However, the resulting expression of a gene depends not only on these gene-specific control mechanisms, but also on global cellular factors, such as the availability of RNA polymerases and ribosomes and the </w:t>
      </w:r>
      <w:r w:rsidRPr="00113F6B">
        <w:rPr>
          <w:rFonts w:ascii="Calibri" w:hAnsi="Calibri"/>
        </w:rPr>
        <w:t xml:space="preserve">metabolites pools </w:t>
      </w:r>
      <w:r>
        <w:rPr>
          <w:rFonts w:ascii="Calibri" w:hAnsi="Calibri"/>
        </w:rPr>
        <w:t>with</w:t>
      </w:r>
      <w:r w:rsidRPr="00113F6B">
        <w:rPr>
          <w:rFonts w:ascii="Calibri" w:hAnsi="Calibri"/>
        </w:rPr>
        <w:t>in the cells such as amino acids and nucleotides</w:t>
      </w:r>
      <w:r>
        <w:rPr>
          <w:rFonts w:ascii="Calibri" w:hAnsi="Calibri"/>
        </w:rPr>
        <w:t>.</w:t>
      </w:r>
      <w:r>
        <w:rPr>
          <w:rFonts w:ascii="Calibri" w:hAnsi="Calibri"/>
          <w:color w:val="000000"/>
        </w:rPr>
        <w:t xml:space="preserve"> In recent years, there has been a growing appreciation of the important, at times dominant, role that global factors play in determining the expression levels of </w:t>
      </w:r>
      <w:r>
        <w:rPr>
          <w:rFonts w:asciiTheme="minorHAnsi" w:hAnsiTheme="minorHAnsi"/>
          <w:color w:val="000000"/>
        </w:rPr>
        <w:t xml:space="preserve">genes </w:t>
      </w:r>
      <w:r>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"10.1038/msb.2012.70", "ISSN" : "1744-4292", "author" : [ { "dropping-particle" : "", "family" : "Berthoumieux", "given" : "Sara", "non-dropping-particle" : "", "parse-names" : false, "suffix" : "" }, { "dropping-particle" : "", "family" : "Jong", "given" : "Hidde", "non-dropping-particle" : "de", "parse-names" : false, "suffix" : "" }, { "dropping-particle" : "", "family" : "Baptist", "given" : "Guillaume", "non-dropping-particle" : "", "parse-names" : false, "suffix" : "" }, { "dropping-particle" : "", "family" : "Pinel", "given" : "Corinne", "non-dropping-particle" : "", "parse-names" : false, "suffix" : "" }, { "dropping-particle" : "", "family" : "Ranquet", "given" : "Caroline", "non-dropping-particle" : "", "parse-names" : false, "suffix" : "" }, { "dropping-particle" : "", "family" : "Ropers", "given" : "Delphine", "non-dropping-particle" : "", "parse-names" : false, "suffix" : "" }, { "dropping-particle" : "", "family" : "Geiselmann", "given" : "Johannes", "non-dropping-particle" : "", "parse-names" : false, "suffix" : "" } ], "container-title" : "Molecular Systems Biology", "id" : "ITEM-1", "issue" : "1", "issued" : { "date-parts" : [ [ "2013", "1", "22" ] ] }, "publisher" : "Nature Publishing Group", "title" : "Shared control of gene expression in bacteria by transcription factors and global physiology of the cell", "type" : "article-journal", "volume" : "9" }, "uris" : [ "http://www.mendeley.com/documents/?uuid=47abd85e-433b-4898-896a-74df27cba7fc" ] }, { "id" : "ITEM-2",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"ITEM-2",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"id" : "ITEM-3",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"ITEM-3",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"&lt;sup&gt;14,20,21&lt;/sup&gt;" }, "properties" : { "noteIndex" : 0 }, "schema" : "https://github.com/citation-style-language/schema/raw/master/csl-citation.json" }</w:instrText>
      </w:r>
      <w:r>
        <w:rPr>
          <w:rFonts w:asciiTheme="minorHAnsi" w:hAnsiTheme="minorHAnsi"/>
          <w:color w:val="000000"/>
        </w:rPr>
        <w:fldChar w:fldCharType="separate"/>
      </w:r>
      <w:r w:rsidR="00DA6721" w:rsidRPr="00DA6721">
        <w:rPr>
          <w:rFonts w:asciiTheme="minorHAnsi" w:hAnsiTheme="minorHAnsi"/>
          <w:noProof/>
          <w:color w:val="000000"/>
          <w:vertAlign w:val="superscript"/>
        </w:rPr>
        <w:t>14,20,21</w:t>
      </w:r>
      <w:r>
        <w:rPr>
          <w:rFonts w:asciiTheme="minorHAnsi" w:hAnsiTheme="minorHAnsi"/>
          <w:color w:val="000000"/>
        </w:rPr>
        <w:fldChar w:fldCharType="end"/>
      </w:r>
      <w:r>
        <w:rPr>
          <w:rFonts w:asciiTheme="minorHAnsi" w:hAnsiTheme="minorHAnsi"/>
          <w:color w:val="000000"/>
        </w:rPr>
        <w:t xml:space="preserve">. </w:t>
      </w:r>
      <w:r>
        <w:rPr>
          <w:rFonts w:ascii="Calibri" w:hAnsi="Calibri"/>
          <w:color w:val="000000"/>
        </w:rPr>
        <w:t xml:space="preserve">To decouple these two modes of control we distinguish between the </w:t>
      </w:r>
      <w:r>
        <w:rPr>
          <w:rFonts w:ascii="Calibri" w:hAnsi="Calibri"/>
          <w:b/>
          <w:bCs/>
          <w:color w:val="000000"/>
        </w:rPr>
        <w:t>intrinsic strength</w:t>
      </w:r>
      <w:r>
        <w:rPr>
          <w:rFonts w:ascii="Calibri" w:hAnsi="Calibri"/>
          <w:color w:val="000000"/>
        </w:rPr>
        <w:t xml:space="preserve"> of a gene and its final </w:t>
      </w:r>
      <w:r>
        <w:rPr>
          <w:rFonts w:ascii="Calibri" w:hAnsi="Calibri"/>
          <w:b/>
          <w:bCs/>
          <w:color w:val="000000"/>
        </w:rPr>
        <w:t>expression level</w:t>
      </w:r>
      <w:r>
        <w:rPr>
          <w:rFonts w:ascii="Calibri" w:hAnsi="Calibri"/>
          <w:color w:val="000000"/>
        </w:rPr>
        <w:t xml:space="preserve">. </w:t>
      </w:r>
    </w:p>
    <w:p w14:paraId="3976F2D5" w14:textId="0CBB2B87" w:rsidR="001F688A" w:rsidRDefault="00051FF9" w:rsidP="003B7C88">
      <w:pPr>
        <w:pStyle w:val="NormalWeb"/>
        <w:spacing w:line="360" w:lineRule="auto"/>
        <w:contextualSpacing/>
        <w:jc w:val="both"/>
        <w:rPr>
          <w:rFonts w:ascii="Calibri" w:hAnsi="Calibri"/>
          <w:color w:val="000000"/>
        </w:rPr>
      </w:pPr>
      <w:r>
        <w:rPr>
          <w:rFonts w:asciiTheme="minorHAnsi" w:hAnsiTheme="minorHAnsi"/>
          <w:color w:val="000000"/>
        </w:rPr>
        <w:tab/>
        <w:t>The concept of intrinsic strength was first introduced by Maaloe</w:t>
      </w:r>
      <w:r>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"author" : [ { "dropping-particle" : "", "family" : "Maaloe", "given" : "O", "non-dropping-particle" : "", "parse-names" : false, "suffix" : "" } ], "chapter-number" : "An analysi", "container-title" : "Developmental Biology", "id" : "ITEM-1", "issued" : { "date-parts" : [ [ "1969" ] ] }, "page" : "33-58", "publisher" : "Elsevier", "title" : "Shaechter69.pdf", "type" : "chapter" }, "uris" : [ "http://www.mendeley.com/documents/?uuid=0a2aa418-6fe3-4a12-9ae6-393611102d6e" ] } ], "mendeley" : { "previouslyFormattedCitation" : "&lt;sup&gt;1&lt;/sup&gt;" }, "properties" : { "noteIndex" : 0 }, "schema" : "https://github.com/citation-style-language/schema/raw/master/csl-citation.json" }</w:instrText>
      </w:r>
      <w:r>
        <w:rPr>
          <w:rFonts w:asciiTheme="minorHAnsi" w:hAnsiTheme="minorHAnsi"/>
          <w:color w:val="000000"/>
        </w:rPr>
        <w:fldChar w:fldCharType="separate"/>
      </w:r>
      <w:r w:rsidR="00DA6721" w:rsidRPr="00DA6721">
        <w:rPr>
          <w:rFonts w:asciiTheme="minorHAnsi" w:hAnsiTheme="minorHAnsi"/>
          <w:noProof/>
          <w:color w:val="000000"/>
          <w:vertAlign w:val="superscript"/>
        </w:rPr>
        <w:t>1</w:t>
      </w:r>
      <w:r>
        <w:rPr>
          <w:rFonts w:asciiTheme="minorHAnsi" w:hAnsiTheme="minorHAnsi"/>
          <w:color w:val="000000"/>
        </w:rPr>
        <w:fldChar w:fldCharType="end"/>
      </w:r>
      <w:r>
        <w:rPr>
          <w:rFonts w:asciiTheme="minorHAnsi" w:hAnsiTheme="minorHAnsi"/>
          <w:color w:val="000000"/>
        </w:rPr>
        <w:t xml:space="preserve"> </w:t>
      </w:r>
      <w:r>
        <w:rPr>
          <w:rFonts w:ascii="Calibri" w:hAnsi="Calibri"/>
          <w:color w:val="000000"/>
        </w:rPr>
        <w:t>stating that genes have some intrinsic ‘affinity for expression’.</w:t>
      </w:r>
      <w:r>
        <w:rPr>
          <w:rFonts w:asciiTheme="minorHAnsi" w:hAnsiTheme="minorHAnsi"/>
          <w:color w:val="000000"/>
        </w:rPr>
        <w:t xml:space="preserve"> </w:t>
      </w:r>
      <w:r>
        <w:rPr>
          <w:rFonts w:ascii="Calibri" w:hAnsi="Calibri"/>
          <w:color w:val="000000"/>
        </w:rPr>
        <w:t>Th</w:t>
      </w:r>
      <w:r w:rsidR="005A161E">
        <w:rPr>
          <w:rFonts w:ascii="Calibri" w:hAnsi="Calibri"/>
          <w:color w:val="000000"/>
        </w:rPr>
        <w:t xml:space="preserve">is affinity for expression </w:t>
      </w:r>
      <w:r>
        <w:rPr>
          <w:rFonts w:ascii="Calibri" w:hAnsi="Calibri"/>
          <w:color w:val="000000"/>
        </w:rPr>
        <w:t xml:space="preserve">is dictated both by </w:t>
      </w:r>
      <w:r w:rsidR="005A161E">
        <w:rPr>
          <w:rFonts w:ascii="Calibri" w:hAnsi="Calibri"/>
          <w:color w:val="000000"/>
        </w:rPr>
        <w:t>the gene's</w:t>
      </w:r>
      <w:r>
        <w:rPr>
          <w:rFonts w:ascii="Calibri" w:hAnsi="Calibri"/>
          <w:color w:val="000000"/>
        </w:rPr>
        <w:t xml:space="preserve"> sequence-encoded properties, which determine the identity of its regulators and its </w:t>
      </w:r>
      <w:r w:rsidR="003B7C88">
        <w:rPr>
          <w:rFonts w:ascii="Calibri" w:hAnsi="Calibri"/>
          <w:color w:val="000000"/>
        </w:rPr>
        <w:t>affinity</w:t>
      </w:r>
      <w:r>
        <w:rPr>
          <w:rFonts w:ascii="Calibri" w:hAnsi="Calibri"/>
          <w:color w:val="000000"/>
        </w:rPr>
        <w:t xml:space="preserve"> to these regulators, and by the regulation state of the cell, which dictates the availability of specific regulators at a given time. For example, the genes belonging to the galactose-utilization pathway in </w:t>
      </w:r>
      <w:r w:rsidRPr="003651F1">
        <w:rPr>
          <w:rFonts w:ascii="Calibri" w:hAnsi="Calibri"/>
          <w:i/>
          <w:iCs/>
          <w:color w:val="000000"/>
        </w:rPr>
        <w:t>S. cerevisiae</w:t>
      </w:r>
      <w:r>
        <w:rPr>
          <w:rFonts w:ascii="Calibri" w:hAnsi="Calibri"/>
          <w:color w:val="000000"/>
        </w:rPr>
        <w:t xml:space="preserve"> are regulated by the transcription factor </w:t>
      </w:r>
      <w:r w:rsidRPr="009D461E">
        <w:rPr>
          <w:rFonts w:ascii="Calibri" w:hAnsi="Calibri"/>
          <w:i/>
          <w:iCs/>
          <w:color w:val="000000"/>
        </w:rPr>
        <w:t>GAL4</w:t>
      </w:r>
      <w:r>
        <w:rPr>
          <w:rFonts w:ascii="Calibri" w:hAnsi="Calibri"/>
          <w:color w:val="000000"/>
        </w:rPr>
        <w:t>. Their intrinsic strength at any given time will be the result of both the regulation state of the cell (</w:t>
      </w:r>
      <w:r w:rsidRPr="003651F1">
        <w:rPr>
          <w:rFonts w:ascii="Calibri" w:hAnsi="Calibri"/>
          <w:i/>
          <w:iCs/>
          <w:color w:val="000000"/>
        </w:rPr>
        <w:t>e.g.</w:t>
      </w:r>
      <w:r>
        <w:rPr>
          <w:rFonts w:ascii="Calibri" w:hAnsi="Calibri"/>
          <w:color w:val="000000"/>
        </w:rPr>
        <w:t xml:space="preserve">, </w:t>
      </w:r>
      <w:r w:rsidRPr="003522F7">
        <w:rPr>
          <w:rFonts w:ascii="Calibri" w:hAnsi="Calibri"/>
          <w:i/>
          <w:iCs/>
          <w:color w:val="000000"/>
        </w:rPr>
        <w:t>GAL4</w:t>
      </w:r>
      <w:r>
        <w:rPr>
          <w:rFonts w:ascii="Calibri" w:hAnsi="Calibri"/>
          <w:color w:val="000000"/>
        </w:rPr>
        <w:t xml:space="preserve"> concentration) and of their sequence (</w:t>
      </w:r>
      <w:r w:rsidRPr="003651F1">
        <w:rPr>
          <w:rFonts w:ascii="Calibri" w:hAnsi="Calibri"/>
          <w:i/>
          <w:iCs/>
          <w:color w:val="000000"/>
        </w:rPr>
        <w:t>e.g.</w:t>
      </w:r>
      <w:r>
        <w:rPr>
          <w:rFonts w:ascii="Calibri" w:hAnsi="Calibri"/>
          <w:color w:val="000000"/>
        </w:rPr>
        <w:t xml:space="preserve">, the number of binding sites for </w:t>
      </w:r>
      <w:r w:rsidRPr="003522F7">
        <w:rPr>
          <w:rFonts w:ascii="Calibri" w:hAnsi="Calibri"/>
          <w:i/>
          <w:iCs/>
          <w:color w:val="000000"/>
        </w:rPr>
        <w:t>GAL4</w:t>
      </w:r>
      <w:r>
        <w:rPr>
          <w:rFonts w:ascii="Calibri" w:hAnsi="Calibri"/>
          <w:color w:val="000000"/>
        </w:rPr>
        <w:t xml:space="preserve">, their location, affinity, etc.). </w:t>
      </w:r>
      <w:r w:rsidR="00095B11">
        <w:rPr>
          <w:rFonts w:ascii="Calibri" w:hAnsi="Calibri"/>
          <w:color w:val="000000"/>
        </w:rPr>
        <w:t>Together, these determine the affinity of RNA polymerase to the promoter</w:t>
      </w:r>
      <w:r w:rsidR="006A20EE">
        <w:rPr>
          <w:rFonts w:ascii="Calibri" w:hAnsi="Calibri"/>
          <w:color w:val="000000"/>
        </w:rPr>
        <w:t>s of these genes</w:t>
      </w:r>
      <w:r w:rsidR="00095B11">
        <w:rPr>
          <w:rFonts w:ascii="Calibri" w:hAnsi="Calibri"/>
          <w:color w:val="000000"/>
        </w:rPr>
        <w:t xml:space="preserve">. </w:t>
      </w:r>
      <w:r w:rsidR="001F688A">
        <w:rPr>
          <w:rFonts w:ascii="Calibri" w:hAnsi="Calibri"/>
          <w:color w:val="000000"/>
        </w:rPr>
        <w:t>Similarly, the sequence of the riboso</w:t>
      </w:r>
      <w:r w:rsidR="003B7C88">
        <w:rPr>
          <w:rFonts w:ascii="Calibri" w:hAnsi="Calibri"/>
          <w:color w:val="000000"/>
        </w:rPr>
        <w:t>me binding site in prokaryotes</w:t>
      </w:r>
      <w:r w:rsidR="001F688A">
        <w:rPr>
          <w:rFonts w:ascii="Calibri" w:hAnsi="Calibri"/>
          <w:color w:val="000000"/>
        </w:rPr>
        <w:t xml:space="preserve"> or the secondary struct</w:t>
      </w:r>
      <w:r w:rsidR="003B7C88">
        <w:rPr>
          <w:rFonts w:ascii="Calibri" w:hAnsi="Calibri"/>
          <w:color w:val="000000"/>
        </w:rPr>
        <w:t>ure of the 5'-UTR in eukaryotes</w:t>
      </w:r>
      <w:r w:rsidR="001F688A">
        <w:rPr>
          <w:rFonts w:ascii="Calibri" w:hAnsi="Calibri"/>
          <w:color w:val="000000"/>
        </w:rPr>
        <w:t>, will determine the affinity of the ribosomes to these genes.</w:t>
      </w:r>
    </w:p>
    <w:p w14:paraId="0C42C798" w14:textId="79F22E9A" w:rsidR="006A20EE" w:rsidRDefault="006A20EE" w:rsidP="006D6CE2">
      <w:pPr>
        <w:pStyle w:val="NormalWeb"/>
        <w:spacing w:line="360" w:lineRule="auto"/>
        <w:ind w:firstLine="720"/>
        <w:contextualSpacing/>
        <w:jc w:val="both"/>
        <w:rPr>
          <w:rFonts w:ascii="Calibri" w:hAnsi="Calibri"/>
          <w:color w:val="000000"/>
        </w:rPr>
      </w:pPr>
      <w:r>
        <w:rPr>
          <w:rFonts w:ascii="Calibri" w:hAnsi="Calibri"/>
          <w:color w:val="000000"/>
        </w:rPr>
        <w:t xml:space="preserve">However, </w:t>
      </w:r>
      <w:r w:rsidR="001F688A">
        <w:rPr>
          <w:rFonts w:ascii="Calibri" w:hAnsi="Calibri"/>
          <w:color w:val="000000"/>
        </w:rPr>
        <w:t xml:space="preserve">the final expression level of a gene depends on further modulation of the intrinsic strength by the availability of cellular resources </w:t>
      </w:r>
      <w:r w:rsidR="003B7C88">
        <w:rPr>
          <w:rFonts w:ascii="Calibri" w:hAnsi="Calibri"/>
          <w:color w:val="000000"/>
        </w:rPr>
        <w:t>shared among all genes</w:t>
      </w:r>
      <w:r w:rsidR="001F688A">
        <w:rPr>
          <w:rFonts w:ascii="Calibri" w:hAnsi="Calibri"/>
          <w:color w:val="000000"/>
        </w:rPr>
        <w:t xml:space="preserve">. For example, </w:t>
      </w:r>
      <w:r>
        <w:rPr>
          <w:rFonts w:ascii="Calibri" w:hAnsi="Calibri"/>
          <w:color w:val="000000"/>
        </w:rPr>
        <w:t>the final rate of transcription initiation, which will largely contribut</w:t>
      </w:r>
      <w:r w:rsidR="001153F3">
        <w:rPr>
          <w:rFonts w:ascii="Calibri" w:hAnsi="Calibri"/>
          <w:color w:val="000000"/>
        </w:rPr>
        <w:t xml:space="preserve">e to the final </w:t>
      </w:r>
      <w:r w:rsidR="001153F3">
        <w:rPr>
          <w:rFonts w:ascii="Calibri" w:hAnsi="Calibri"/>
          <w:color w:val="000000"/>
        </w:rPr>
        <w:lastRenderedPageBreak/>
        <w:t>expression level of a gene</w:t>
      </w:r>
      <w:r>
        <w:rPr>
          <w:rFonts w:ascii="Calibri" w:hAnsi="Calibri"/>
          <w:color w:val="000000"/>
        </w:rPr>
        <w:t xml:space="preserve">, will depend on the abundance and availability of RNA polymerases. </w:t>
      </w:r>
      <w:r w:rsidR="001153F3">
        <w:rPr>
          <w:rFonts w:ascii="Calibri" w:hAnsi="Calibri"/>
          <w:color w:val="000000"/>
        </w:rPr>
        <w:t xml:space="preserve">The final elongation rate of the polymerase will depend on the nucleotide pool. </w:t>
      </w:r>
      <w:r>
        <w:rPr>
          <w:rFonts w:ascii="Calibri" w:hAnsi="Calibri"/>
          <w:color w:val="000000"/>
        </w:rPr>
        <w:t xml:space="preserve">To underscore the fact that many processes contribute to the final </w:t>
      </w:r>
      <w:r w:rsidR="001F688A">
        <w:rPr>
          <w:rFonts w:ascii="Calibri" w:hAnsi="Calibri"/>
          <w:color w:val="000000"/>
        </w:rPr>
        <w:t>expression level of the gene (</w:t>
      </w:r>
      <w:r>
        <w:rPr>
          <w:rFonts w:ascii="Calibri" w:hAnsi="Calibri"/>
          <w:color w:val="000000"/>
        </w:rPr>
        <w:t>among them transcription initiation, elon</w:t>
      </w:r>
      <w:r w:rsidR="007C5F01">
        <w:rPr>
          <w:rFonts w:ascii="Calibri" w:hAnsi="Calibri"/>
          <w:color w:val="000000"/>
        </w:rPr>
        <w:t>gation and termination, mRNA pro</w:t>
      </w:r>
      <w:r>
        <w:rPr>
          <w:rFonts w:ascii="Calibri" w:hAnsi="Calibri"/>
          <w:color w:val="000000"/>
        </w:rPr>
        <w:t xml:space="preserve">cessing, export and </w:t>
      </w:r>
      <w:r w:rsidR="007C5F01">
        <w:rPr>
          <w:rFonts w:ascii="Calibri" w:hAnsi="Calibri"/>
          <w:color w:val="000000"/>
        </w:rPr>
        <w:t>degradation</w:t>
      </w:r>
      <w:r>
        <w:rPr>
          <w:rFonts w:ascii="Calibri" w:hAnsi="Calibri"/>
          <w:color w:val="000000"/>
        </w:rPr>
        <w:t xml:space="preserve">, </w:t>
      </w:r>
      <w:r w:rsidR="007C5F01">
        <w:rPr>
          <w:rFonts w:ascii="Calibri" w:hAnsi="Calibri"/>
          <w:color w:val="000000"/>
        </w:rPr>
        <w:t>translation initiation, elongation and termination</w:t>
      </w:r>
      <w:r w:rsidR="001F688A">
        <w:rPr>
          <w:rFonts w:ascii="Calibri" w:hAnsi="Calibri"/>
          <w:color w:val="000000"/>
        </w:rPr>
        <w:t>)</w:t>
      </w:r>
      <w:r w:rsidR="007C5F01">
        <w:rPr>
          <w:rFonts w:ascii="Calibri" w:hAnsi="Calibri"/>
          <w:color w:val="000000"/>
        </w:rPr>
        <w:t xml:space="preserve">, each with its gene-specific and </w:t>
      </w:r>
      <w:r w:rsidR="001153F3">
        <w:rPr>
          <w:rFonts w:ascii="Calibri" w:hAnsi="Calibri"/>
          <w:color w:val="000000"/>
        </w:rPr>
        <w:t xml:space="preserve">shared </w:t>
      </w:r>
      <w:r w:rsidR="007C5F01">
        <w:rPr>
          <w:rFonts w:ascii="Calibri" w:hAnsi="Calibri"/>
          <w:color w:val="000000"/>
        </w:rPr>
        <w:t xml:space="preserve">global </w:t>
      </w:r>
      <w:r w:rsidR="001153F3">
        <w:rPr>
          <w:rFonts w:ascii="Calibri" w:hAnsi="Calibri"/>
          <w:color w:val="000000"/>
        </w:rPr>
        <w:t>factors;</w:t>
      </w:r>
      <w:r w:rsidR="007C5F01">
        <w:rPr>
          <w:rFonts w:ascii="Calibri" w:hAnsi="Calibri"/>
          <w:color w:val="000000"/>
        </w:rPr>
        <w:t xml:space="preserve"> we will </w:t>
      </w:r>
      <w:r w:rsidR="001153F3">
        <w:rPr>
          <w:rFonts w:ascii="Calibri" w:hAnsi="Calibri"/>
          <w:color w:val="000000"/>
        </w:rPr>
        <w:t>deviate from</w:t>
      </w:r>
      <w:r w:rsidR="007C5F01">
        <w:rPr>
          <w:rFonts w:ascii="Calibri" w:hAnsi="Calibri"/>
          <w:color w:val="000000"/>
        </w:rPr>
        <w:t xml:space="preserve"> the Copenhagen's school original definition of 'affinity for expression' and refer to the combined </w:t>
      </w:r>
      <w:r w:rsidR="001F688A">
        <w:rPr>
          <w:rFonts w:ascii="Calibri" w:hAnsi="Calibri"/>
          <w:color w:val="000000"/>
        </w:rPr>
        <w:t>affinities of a gene to all complexes that perform these tasks as its intrinsic strength.</w:t>
      </w:r>
    </w:p>
    <w:p w14:paraId="58CDCE76" w14:textId="27729312" w:rsidR="00114664" w:rsidRDefault="006D6CE2" w:rsidP="009E2F7B">
      <w:pPr>
        <w:pStyle w:val="NormalWeb"/>
        <w:spacing w:line="360" w:lineRule="auto"/>
        <w:ind w:firstLine="720"/>
        <w:contextualSpacing/>
        <w:jc w:val="both"/>
        <w:rPr>
          <w:rFonts w:ascii="Calibri" w:hAnsi="Calibri"/>
          <w:color w:val="000000"/>
        </w:rPr>
      </w:pPr>
      <w:r>
        <w:rPr>
          <w:rFonts w:ascii="Calibri" w:hAnsi="Calibri"/>
          <w:color w:val="000000"/>
        </w:rPr>
        <w:t>Gene-s</w:t>
      </w:r>
      <w:r w:rsidR="001153F3">
        <w:rPr>
          <w:rFonts w:ascii="Calibri" w:hAnsi="Calibri"/>
          <w:color w:val="000000"/>
        </w:rPr>
        <w:t>pecific regulation acts to alter the intrinsic strengths of genes.</w:t>
      </w:r>
      <w:r w:rsidR="00114664">
        <w:rPr>
          <w:rFonts w:ascii="Calibri" w:hAnsi="Calibri"/>
          <w:color w:val="000000"/>
        </w:rPr>
        <w:t xml:space="preserve"> For example, up or down regulation of a transcription factor (e.g. </w:t>
      </w:r>
      <w:r w:rsidR="00114664" w:rsidRPr="006D6CE2">
        <w:rPr>
          <w:rFonts w:ascii="Calibri" w:hAnsi="Calibri"/>
          <w:i/>
          <w:iCs/>
          <w:color w:val="000000"/>
        </w:rPr>
        <w:t>GAL4</w:t>
      </w:r>
      <w:r w:rsidR="00114664">
        <w:rPr>
          <w:rFonts w:ascii="Calibri" w:hAnsi="Calibri"/>
          <w:color w:val="000000"/>
        </w:rPr>
        <w:t xml:space="preserve">) will change the affinity for expression of all its downstream targets (e.g. galactose assimilation pathway). </w:t>
      </w:r>
      <w:r w:rsidR="00114664">
        <w:rPr>
          <w:rFonts w:ascii="Calibri" w:hAnsi="Calibri"/>
          <w:b/>
          <w:bCs/>
          <w:color w:val="000000"/>
        </w:rPr>
        <w:t>A regulated gene will have the same intrinsic strength at any growth condition where its regulation state remains unchanged.</w:t>
      </w:r>
      <w:r w:rsidR="00114664">
        <w:rPr>
          <w:rFonts w:ascii="Calibri" w:hAnsi="Calibri"/>
          <w:color w:val="000000"/>
        </w:rPr>
        <w:t xml:space="preserve"> This definition also holds for the ubiquitous</w:t>
      </w:r>
      <w:r w:rsidR="00AA671F">
        <w:rPr>
          <w:rFonts w:ascii="Calibri" w:hAnsi="Calibri"/>
          <w:color w:val="000000"/>
        </w:rPr>
        <w:t>,</w:t>
      </w:r>
      <w:r w:rsidR="00114664">
        <w:rPr>
          <w:rFonts w:ascii="Calibri" w:hAnsi="Calibri"/>
          <w:color w:val="000000"/>
        </w:rPr>
        <w:t xml:space="preserve"> though loosely defined</w:t>
      </w:r>
      <w:r w:rsidR="00AA671F">
        <w:rPr>
          <w:rFonts w:ascii="Calibri" w:hAnsi="Calibri"/>
          <w:color w:val="000000"/>
        </w:rPr>
        <w:t>,</w:t>
      </w:r>
      <w:r w:rsidR="00114664">
        <w:rPr>
          <w:rFonts w:ascii="Calibri" w:hAnsi="Calibri"/>
          <w:color w:val="000000"/>
        </w:rPr>
        <w:t xml:space="preserve"> ‘constitutively expressed genes’. Here, we suggest that constitutively expressed genes do not have different regulation states and can therefore be more concretely defined as having the same intrinsic strength under all growth conditions. We note that differential availability of the shared cellular resources, such as RNA polymerases and ribosomes, under different growth conditions can result in different expression levels of a gene, even if its regulation state was not actively changed. As such, constitutively expressed genes, which according to our definition have a constant intrinsic strength across conditions, </w:t>
      </w:r>
      <w:r w:rsidR="009E2F7B">
        <w:rPr>
          <w:rFonts w:ascii="Calibri" w:hAnsi="Calibri"/>
          <w:color w:val="000000"/>
        </w:rPr>
        <w:t>may</w:t>
      </w:r>
      <w:r w:rsidR="00114664">
        <w:rPr>
          <w:rFonts w:ascii="Calibri" w:hAnsi="Calibri"/>
          <w:color w:val="000000"/>
        </w:rPr>
        <w:t xml:space="preserve"> actually display different final expression levels under different conditions. </w:t>
      </w:r>
    </w:p>
    <w:p w14:paraId="059B66EC" w14:textId="24410ECD" w:rsidR="001153F3" w:rsidRDefault="00114664" w:rsidP="00114664">
      <w:pPr>
        <w:pStyle w:val="NormalWeb"/>
        <w:spacing w:line="360" w:lineRule="auto"/>
        <w:ind w:firstLine="720"/>
        <w:contextualSpacing/>
        <w:jc w:val="both"/>
        <w:rPr>
          <w:rFonts w:ascii="Calibri" w:hAnsi="Calibri"/>
          <w:color w:val="000000"/>
        </w:rPr>
      </w:pPr>
      <w:r>
        <w:rPr>
          <w:rFonts w:ascii="Calibri" w:hAnsi="Calibri"/>
          <w:color w:val="000000"/>
        </w:rPr>
        <w:t xml:space="preserve">Although this separation between 'specific' and 'global' determinants of expression has been proposed decades </w:t>
      </w:r>
      <w:r>
        <w:rPr>
          <w:rFonts w:asciiTheme="minorHAnsi" w:hAnsiTheme="minorHAnsi"/>
          <w:color w:val="000000"/>
        </w:rPr>
        <w:t xml:space="preserve">ago </w:t>
      </w:r>
      <w:r>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"author" : [ { "dropping-particle" : "", "family" : "Maaloe", "given" : "O", "non-dropping-particle" : "", "parse-names" : false, "suffix" : "" } ], "chapter-number" : "An analysi", "container-title" : "Developmental Biology", "id" : "ITEM-1", "issued" : { "date-parts" : [ [ "1969" ] ] }, "page" : "33-58", "publisher" : "Elsevier", "title" : "Shaechter69.pdf", "type" : "chapter" }, "uris" : [ "http://www.mendeley.com/documents/?uuid=0a2aa418-6fe3-4a12-9ae6-393611102d6e" ] } ], "mendeley" : { "previouslyFormattedCitation" : "&lt;sup&gt;1&lt;/sup&gt;" }, "properties" : { "noteIndex" : 0 }, "schema" : "https://github.com/citation-style-language/schema/raw/master/csl-citation.json" }</w:instrText>
      </w:r>
      <w:r>
        <w:rPr>
          <w:rFonts w:asciiTheme="minorHAnsi" w:hAnsiTheme="minorHAnsi"/>
          <w:color w:val="000000"/>
        </w:rPr>
        <w:fldChar w:fldCharType="separate"/>
      </w:r>
      <w:r w:rsidR="00DA6721" w:rsidRPr="00DA6721">
        <w:rPr>
          <w:rFonts w:asciiTheme="minorHAnsi" w:hAnsiTheme="minorHAnsi"/>
          <w:noProof/>
          <w:color w:val="000000"/>
          <w:vertAlign w:val="superscript"/>
        </w:rPr>
        <w:t>1</w:t>
      </w:r>
      <w:r>
        <w:rPr>
          <w:rFonts w:asciiTheme="minorHAnsi" w:hAnsiTheme="minorHAnsi"/>
          <w:color w:val="000000"/>
        </w:rPr>
        <w:fldChar w:fldCharType="end"/>
      </w:r>
      <w:r>
        <w:rPr>
          <w:rFonts w:asciiTheme="minorHAnsi" w:hAnsiTheme="minorHAnsi"/>
          <w:color w:val="000000"/>
        </w:rPr>
        <w:t xml:space="preserve">, </w:t>
      </w:r>
      <w:r>
        <w:rPr>
          <w:rFonts w:ascii="Calibri" w:hAnsi="Calibri"/>
          <w:color w:val="000000"/>
        </w:rPr>
        <w:t xml:space="preserve">in recent years it has received increasing attention due to </w:t>
      </w:r>
      <w:r w:rsidRPr="002B1BDB">
        <w:rPr>
          <w:rFonts w:ascii="Calibri" w:hAnsi="Calibri"/>
          <w:color w:val="000000"/>
        </w:rPr>
        <w:t>new experimental</w:t>
      </w:r>
      <w:r>
        <w:rPr>
          <w:color w:val="000000"/>
        </w:rPr>
        <w:t xml:space="preserve"> </w:t>
      </w:r>
      <w:r>
        <w:rPr>
          <w:rFonts w:ascii="Calibri" w:hAnsi="Calibri"/>
          <w:color w:val="000000"/>
        </w:rPr>
        <w:t xml:space="preserve">measurement techniques. First, population measurements of gene expression and promoter activities across conditions have identified that many, if not most, expression changes across conditions result from global effects and not specific </w:t>
      </w:r>
      <w:r w:rsidRPr="000B2197">
        <w:rPr>
          <w:rFonts w:asciiTheme="minorHAnsi" w:hAnsiTheme="minorHAnsi"/>
          <w:color w:val="000000"/>
        </w:rPr>
        <w:t>regulation</w:t>
      </w:r>
      <w:r>
        <w:rPr>
          <w:rFonts w:asciiTheme="minorHAnsi" w:hAnsiTheme="minorHAnsi"/>
          <w:color w:val="000000"/>
        </w:rPr>
        <w:t xml:space="preserve"> </w:t>
      </w:r>
      <w:r>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"ITEM-1",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"id" : "ITEM-2", "itemData" : { "DOI" : "10.1038/msb.2012.70", "ISSN" : "1744-4292", "author" : [ { "dropping-particle" : "", "family" : "Berthoumieux", "given" : "Sara", "non-dropping-particle" : "", "parse-names" : false, "suffix" : "" }, { "dropping-particle" : "", "family" : "Jong", "given" : "Hidde", "non-dropping-particle" : "de", "parse-names" : false, "suffix" : "" }, { "dropping-particle" : "", "family" : "Baptist", "given" : "Guillaume", "non-dropping-particle" : "", "parse-names" : false, "suffix" : "" }, { "dropping-particle" : "", "family" : "Pinel", "given" : "Corinne", "non-dropping-particle" : "", "parse-names" : false, "suffix" : "" }, { "dropping-particle" : "", "family" : "Ranquet", "given" : "Caroline", "non-dropping-particle" : "", "parse-names" : false, "suffix" : "" }, { "dropping-particle" : "", "family" : "Ropers", "given" : "Delphine", "non-dropping-particle" : "", "parse-names" : false, "suffix" : "" }, { "dropping-particle" : "", "family" : "Geiselmann", "given" : "Johannes", "non-dropping-particle" : "", "parse-names" : false, "suffix" : "" } ], "container-title" : "Molecular Systems Biology", "id" : "ITEM-2", "issue" : "1", "issued" : { "date-parts" : [ [ "2013", "1", "22" ] ] }, "publisher" : "Nature Publishing Group", "title" : "Shared control of gene expression in bacteria by transcription factors and global physiology of the cell", "type" : "article-journal", "volume" : "9" }, "uris" : [ "http://www.mendeley.com/documents/?uuid=47abd85e-433b-4898-896a-74df27cba7fc" ] }, { "id" : "ITEM-3",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"ITEM-3",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"id" : "ITEM-4",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"ITEM-4", "issue" : "1", "issued" : { "date-parts" : [ [ "2008", "1" ] ] }, "page" : "352-67", "title" : "Coordination of growth rate, cell cycle, stress response, and metabolic activity in yeast.", "type" : "article-journal", "volume" : "19" }, "uris" : [ "http://www.mendeley.com/documents/?uuid=dc76fcf8-1811-4f4f-8a27-f8beb841d5da" ] } ], "mendeley" : { "previouslyFormattedCitation" : "&lt;sup&gt;12,14,20,21&lt;/sup&gt;" }, "properties" : { "noteIndex" : 0 }, "schema" : "https://github.com/citation-style-language/schema/raw/master/csl-citation.json" }</w:instrText>
      </w:r>
      <w:r>
        <w:rPr>
          <w:rFonts w:asciiTheme="minorHAnsi" w:hAnsiTheme="minorHAnsi"/>
          <w:color w:val="000000"/>
        </w:rPr>
        <w:fldChar w:fldCharType="separate"/>
      </w:r>
      <w:r w:rsidR="00DA6721" w:rsidRPr="00DA6721">
        <w:rPr>
          <w:rFonts w:asciiTheme="minorHAnsi" w:hAnsiTheme="minorHAnsi"/>
          <w:noProof/>
          <w:color w:val="000000"/>
          <w:vertAlign w:val="superscript"/>
        </w:rPr>
        <w:t>12,14,20,21</w:t>
      </w:r>
      <w:r>
        <w:rPr>
          <w:rFonts w:asciiTheme="minorHAnsi" w:hAnsiTheme="minorHAnsi"/>
          <w:color w:val="000000"/>
        </w:rPr>
        <w:fldChar w:fldCharType="end"/>
      </w:r>
      <w:r>
        <w:rPr>
          <w:rFonts w:asciiTheme="minorHAnsi" w:hAnsiTheme="minorHAnsi"/>
          <w:color w:val="000000"/>
        </w:rPr>
        <w:t xml:space="preserve">. </w:t>
      </w:r>
      <w:r>
        <w:rPr>
          <w:rFonts w:ascii="Calibri" w:hAnsi="Calibri"/>
          <w:color w:val="000000"/>
        </w:rPr>
        <w:t xml:space="preserve">Independently, investigations in the field of </w:t>
      </w:r>
      <w:r>
        <w:rPr>
          <w:rFonts w:ascii="Calibri" w:hAnsi="Calibri"/>
          <w:color w:val="000000"/>
        </w:rPr>
        <w:lastRenderedPageBreak/>
        <w:t xml:space="preserve">cell-to-cell heterogeneity in gene expression (often referred to as 'gene expression noise') have identified that a major source of differential expression between genetically identical cells is </w:t>
      </w:r>
      <w:r>
        <w:rPr>
          <w:rFonts w:ascii="Calibri" w:hAnsi="Calibri"/>
        </w:rPr>
        <w:t>extrinsic noise</w:t>
      </w:r>
      <w:r>
        <w:rPr>
          <w:rFonts w:ascii="Calibri" w:hAnsi="Calibri"/>
          <w:color w:val="000000"/>
        </w:rPr>
        <w:t xml:space="preserve">, which is </w:t>
      </w:r>
      <w:r>
        <w:rPr>
          <w:rFonts w:ascii="Calibri" w:hAnsi="Calibri"/>
        </w:rPr>
        <w:t xml:space="preserve">caused by global differences in cellular environment and is shared across different genes </w:t>
      </w:r>
      <w:r>
        <w:rPr>
          <w:rFonts w:ascii="Calibri" w:hAnsi="Calibri"/>
        </w:rPr>
        <w:fldChar w:fldCharType="begin" w:fldLock="1"/>
      </w:r>
      <w:r w:rsidR="00DA6721">
        <w:rPr>
          <w:rFonts w:ascii="Calibri" w:hAnsi="Calibri"/>
        </w:rPr>
        <w:instrText>ADDIN CSL_CITATION { "citationItems" : [ { "id" : "ITEM-1", "itemData" : { "DOI" : "10.1126/science.1070919", "ISSN" : "1095-9203", "PMID" : "12183631", "abstract" : "Clonal populations of cells exhibit substantial phenotypic variation. Such heterogeneity can be essential for many biological processes and is conjectured to arise from stochasticity, or noise, in gene expression. We constructed strains of Escherichia coli that enable detection of noise and discrimination between the two mechanisms by which it is generated. Both stochasticity inherent in the biochemical process of gene expression (intrinsic noise) and fluctuations in other cellular components (extrinsic noise) contribute substantially to overall variation. Transcription rate, regulatory dynamics, and genetic factors control the amplitude of noise. These results establish a quantitative foundation for modeling noise in genetic networks and reveal how low intracellular copy numbers of molecules can fundamentally limit the precision of gene regulation.", "author" : [ { "dropping-particle" : "", "family" : "Elowitz", "given" : "Michael B", "non-dropping-particle" : "", "parse-names" : false, "suffix" : "" }, { "dropping-particle" : "", "family" : "Levine", "given" : "Arnold J", "non-dropping-particle" : "", "parse-names" : false, "suffix" : "" }, { "dropping-particle" : "", "family" : "Siggia", "given" : "Eric D", "non-dropping-particle" : "", "parse-names" : false, "suffix" : "" }, { "dropping-particle" : "", "family" : "Swain", "given" : "Peter S", "non-dropping-particle" : "", "parse-names" : false, "suffix" : "" } ], "container-title" : "Science (New York, N.Y.)", "id" : "ITEM-1", "issue" : "5584", "issued" : { "date-parts" : [ [ "2002", "8", "16" ] ] }, "page" : "1183-6", "title" : "Stochastic gene expression in a single cell.", "type" : "article-journal", "volume" : "297" }, "uris" : [ "http://www.mendeley.com/documents/?uuid=b9c2ff4f-0077-47ef-8bc4-f985c6d4d0f8" ] } ], "mendeley" : { "previouslyFormattedCitation" : "&lt;sup&gt;28&lt;/sup&gt;" }, "properties" : { "noteIndex" : 0 }, "schema" : "https://github.com/citation-style-language/schema/raw/master/csl-citation.json" }</w:instrText>
      </w:r>
      <w:r>
        <w:rPr>
          <w:rFonts w:ascii="Calibri" w:hAnsi="Calibri"/>
        </w:rPr>
        <w:fldChar w:fldCharType="separate"/>
      </w:r>
      <w:r w:rsidR="00DA6721" w:rsidRPr="00DA6721">
        <w:rPr>
          <w:rFonts w:ascii="Calibri" w:hAnsi="Calibri"/>
          <w:noProof/>
          <w:vertAlign w:val="superscript"/>
        </w:rPr>
        <w:t>28</w:t>
      </w:r>
      <w:r>
        <w:rPr>
          <w:rFonts w:ascii="Calibri" w:hAnsi="Calibri"/>
        </w:rPr>
        <w:fldChar w:fldCharType="end"/>
      </w:r>
      <w:r>
        <w:rPr>
          <w:rFonts w:asciiTheme="minorHAnsi" w:hAnsiTheme="minorHAnsi"/>
          <w:color w:val="000000"/>
        </w:rPr>
        <w:t xml:space="preserve">. </w:t>
      </w:r>
      <w:r>
        <w:rPr>
          <w:rFonts w:ascii="Calibri" w:hAnsi="Calibri"/>
          <w:color w:val="000000"/>
        </w:rPr>
        <w:t xml:space="preserve">In support of the important role global factors play in expression, in several organisms (including the budding yeast </w:t>
      </w:r>
      <w:r>
        <w:rPr>
          <w:rFonts w:ascii="Calibri" w:hAnsi="Calibri"/>
          <w:i/>
          <w:iCs/>
          <w:color w:val="000000"/>
        </w:rPr>
        <w:t>S. cerevisiae</w:t>
      </w:r>
      <w:r>
        <w:rPr>
          <w:rFonts w:ascii="Calibri" w:hAnsi="Calibri"/>
          <w:color w:val="000000"/>
        </w:rPr>
        <w:t xml:space="preserve">) it was shown </w:t>
      </w:r>
      <w:r>
        <w:rPr>
          <w:rFonts w:ascii="Calibri" w:hAnsi="Calibri"/>
        </w:rPr>
        <w:t xml:space="preserve">that most of the noise in gene expression is actually extrinsic </w:t>
      </w:r>
      <w:r>
        <w:rPr>
          <w:rFonts w:ascii="Calibri" w:hAnsi="Calibri"/>
        </w:rPr>
        <w:fldChar w:fldCharType="begin" w:fldLock="1"/>
      </w:r>
      <w:r w:rsidR="00DA6721">
        <w:rPr>
          <w:rFonts w:ascii="Calibri" w:hAnsi="Calibri"/>
        </w:rPr>
        <w:instrText>ADDIN CSL_CITATION { "citationItems" : [ { "id" : "ITEM-1", "itemData" : { "DOI" : "10.1038/nature03524", "ISSN" : "1476-4687", "PMID" : "15889097", "abstract" : "On induction of cell differentiation, distinct cell phenotypes are encoded by complex genetic networks. These networks can prevent the reversion of established phenotypes even in the presence of significant fluctuations. Here we explore the key parameters that determine the stability of cellular memory by using the yeast galactose-signalling network as a model system. This network contains multiple nested feedback loops. Of the two positive feedback loops, only the loop mediated by the cytoplasmic signal transducer Gal3p is able to generate two stable expression states with a persistent memory of previous galactose consumption states. The parallel loop mediated by the galactose transporter Gal2p only increases the expression difference between the two states. A negative feedback through the inhibitor Gal80p reduces the strength of the core positive feedback. Despite this, a constitutive increase in the Gal80p concentration tunes the system from having destabilized memory to having persistent memory. A model reveals that fluctuations are trapped more efficiently at higher Gal80p concentrations. Indeed, the rate at which single cells randomly switch back and forth between expression states was reduced. These observations provide a quantitative understanding of the stability and reversibility of cellular differentiation states.", "author" : [ { "dropping-particle" : "", "family" : "Acar", "given" : "Murat", "non-dropping-particle" : "", "parse-names" : false, "suffix" : "" }, { "dropping-particle" : "", "family" : "Becskei", "given" : "Attila", "non-dropping-particle" : "", "parse-names" : false, "suffix" : "" }, { "dropping-particle" : "", "family" : "Oudenaarden", "given" : "Alexander", "non-dropping-particle" : "van", "parse-names" : false, "suffix" : "" } ], "container-title" : "Nature", "id" : "ITEM-1", "issue" : "7039", "issued" : { "date-parts" : [ [ "2005", "5", "12" ] ] }, "page" : "228-32", "publisher" : "Macmillian Magazines Ltd.", "shortTitle" : "Nature", "title" : "Enhancement of cellular memory by reducing stochastic transitions.", "type" : "article-journal", "volume" : "435" }, "uris" : [ "http://www.mendeley.com/documents/?uuid=f15f5959-7396-4a0b-be74-d2c466a516b6" ] }, { "id" : "ITEM-2", "itemData" : { "DOI" : "10.1038/nature03998", "ISSN" : "1476-4687", "PMID" : "16170311", "abstract" : "Here we studied the quantitative behaviour and cell-to-cell variability of a prototypical eukaryotic cell-fate decision system, the mating pheromone response pathway in yeast. We dissected and measured sources of variation in system output, analysing thousands of individual, genetically identical cells. Only a small proportion of total cell-to-cell variation is caused by random fluctuations in gene transcription and translation during the response ('expression noise'). Instead, variation is dominated by differences in the capacity of individual cells to transmit signals through the pathway ('pathway capacity') and to express proteins from genes ('expression capacity'). Cells with high expression capacity express proteins at a higher rate and increase in volume more rapidly. Our results identify two mechanisms that regulate cell-to-cell variation in pathway capacity. First, the MAP kinase Fus3 suppresses variation at high pheromone levels, while the MAP kinase Kss1 enhances variation at low pheromone levels. Second, pathway capacity and expression capacity are negatively correlated, suggesting a compensatory mechanism that allows cells to respond more precisely to pheromone in the presence of a large variation in expression capacity.", "author" : [ { "dropping-particle" : "", "family" : "Colman-Lerner", "given" : "Alejandro", "non-dropping-particle" : "", "parse-names" : false, "suffix" : "" }, { "dropping-particle" : "", "family" : "Gordon", "given" : "Andrew", "non-dropping-particle" : "", "parse-names" : false, "suffix" : "" }, { "dropping-particle" : "", "family" : "Serra", "given" : "Eduard", "non-dropping-particle" : "", "parse-names" : false, "suffix" : "" }, { "dropping-particle" : "", "family" : "Chin", "given" : "Tina", "non-dropping-particle" : "", "parse-names" : false, "suffix" : "" }, { "dropping-particle" : "", "family" : "Resnekov", "given" : "Orna", "non-dropping-particle" : "", "parse-names" : false, "suffix" : "" }, { "dropping-particle" : "", "family" : "Endy", "given" : "Drew", "non-dropping-particle" : "", "parse-names" : false, "suffix" : "" }, { "dropping-particle" : "", "family" : "Pesce", "given" : "C Gustavo", "non-dropping-particle" : "", "parse-names" : false, "suffix" : "" }, { "dropping-particle" : "", "family" : "Brent", "given" : "Roger", "non-dropping-particle" : "", "parse-names" : false, "suffix" : "" } ], "container-title" : "Nature", "id" : "ITEM-2", "issue" : "7059", "issued" : { "date-parts" : [ [ "2005", "9", "29" ] ] }, "page" : "699-706", "shortTitle" : "Nature", "title" : "Regulated cell-to-cell variation in a cell-fate decision system.", "type" : "article-journal", "volume" : "437" }, "uris" : [ "http://www.mendeley.com/documents/?uuid=20746abb-caf6-40dd-8759-6e8661a40601" ] }, { "id" : "ITEM-3", "itemData" : { "DOI" : "10.1126/science.1098641", "ISSN" : "1095-9203", "PMID" : "15166317", "abstract" : "Noise, or random fluctuations, in gene expression may produce variability in cellular behavior. To measure the noise intrinsic to eukaryotic gene expression, we quantified the differences in expression of two alleles in a diploid cell. We found that such noise is gene-specific and not dependent on the regulatory pathway or absolute rate of expression. We propose a model in which the balance between promoter activation and transcription influences the variability in messenger RNA levels. To confirm the predictions of our model, we identified both cis- and trans-acting mutations that alter the noise of gene expression. These mutations suggest that noise is an evolvable trait that can be optimized to balance fidelity and diversity in eukaryotic gene expression.", "author" : [ { "dropping-particle" : "", "family" : "Raser", "given" : "Jonathan M", "non-dropping-particle" : "", "parse-names" : false, "suffix" : "" }, { "dropping-particle" : "", "family" : "O'Shea", "given" : "Erin K", "non-dropping-particle" : "", "parse-names" : false, "suffix" : "" } ], "container-title" : "Science (New York, N.Y.)", "id" : "ITEM-3", "issue" : "5678", "issued" : { "date-parts" : [ [ "2004", "6", "18" ] ] }, "page" : "1811-4", "title" : "Control of stochasticity in eukaryotic gene expression.", "type" : "article-journal", "volume" : "304" }, "uris" : [ "http://www.mendeley.com/documents/?uuid=ff19d19d-9126-499d-9be0-5ca09b0a1038" ] }, { "id" : "ITEM-4", "itemData" : { "DOI" : "10.1038/nature04281", "ISSN" : "1476-4687", "PMID" : "16372021", "abstract" : "Variable gene expression within a clonal population of cells has been implicated in a number of important processes including mutation and evolution, determination of cell fates and the development of genetic disease. Recent studies have demonstrated that a significant component of expression variability arises from extrinsic factors thought to influence multiple genes simultaneously, yet the biological origins of this extrinsic variability have received little attention. Here we combine computational modelling with fluorescence data generated from multiple promoter-gene inserts in Saccharomyces cerevisiae to identify two major sources of extrinsic variability. One unavoidable source arising from the coupling of gene expression with population dynamics leads to a ubiquitous lower limit for expression variability. A second source, which is modelled as originating from a common upstream transcription factor, exemplifies how regulatory networks can convert noise in upstream regulator expression into extrinsic noise at the output of a target gene. Our results highlight the importance of the interplay of gene regulatory networks with population heterogeneity for understanding the origins of cellular diversity.", "author" : [ { "dropping-particle" : "", "family" : "Volfson", "given" : "Dmitri", "non-dropping-particle" : "", "parse-names" : false, "suffix" : "" }, { "dropping-particle" : "", "family" : "Marciniak", "given" : "Jennifer", "non-dropping-particle" : "", "parse-names" : false, "suffix" : "" }, { "dropping-particle" : "", "family" : "Blake", "given" : "William J", "non-dropping-particle" : "", "parse-names" : false, "suffix" : "" }, { "dropping-particle" : "", "family" : "Ostroff", "given" : "Natalie", "non-dropping-particle" : "", "parse-names" : false, "suffix" : "" }, { "dropping-particle" : "", "family" : "Tsimring", "given" : "Lev S", "non-dropping-particle" : "", "parse-names" : false, "suffix" : "" }, { "dropping-particle" : "", "family" : "Hasty", "given" : "Jeff", "non-dropping-particle" : "", "parse-names" : false, "suffix" : "" } ], "container-title" : "Nature", "id" : "ITEM-4", "issue" : "7078", "issued" : { "date-parts" : [ [ "2006", "2", "16" ] ] }, "page" : "861-4", "shortTitle" : "Nature", "title" : "Origins of extrinsic variability in eukaryotic gene expression.", "type" : "article-journal", "volume" : "439" }, "uris" : [ "http://www.mendeley.com/documents/?uuid=9190bcc3-2e4f-4c4e-a9ab-0b6eefb5a52a" ] }, { "id" : "ITEM-5", "itemData" : { "DOI" : "10.1038/nature04785", "ISSN" : "1476-4687",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"ITEM-5", "issue" : "7095", "issued" : { "date-parts" : [ [ "2006", "6", "15" ] ] }, "page" : "840-6", "shortTitle" : "Nature", "title" : "Single-cell proteomic analysis of S. cerevisiae reveals the architecture of biological noise.", "type" : "article-journal", "volume" : "441" }, "uris" : [ "http://www.mendeley.com/documents/?uuid=2624c24d-26ca-4834-8b3f-e12c02c01d70" ] }, { "id" : "ITEM-6", "itemData" : { "abstract" : "Gene expression is a fundamentally stochastic process, with randomness in transcription and translation leading to cell-to-cell variations in mRNA and protein levels. This variation appears in organisms ranging from microbes to metazoans, and its characteristics depend both on the biophysical parameters governing gene expression and on gene network structure. Stochastic gene expression has important consequences for cellular function, being beneficial in some contexts and harmful in others. These situations include the stress response, metabolism, development, the cell cycle, circadian rhythms, and aging.", "author" : [ { "dropping-particle" : "", "family" : "Raj", "given" : "Arjun", "non-dropping-particle" : "", "parse-names" : false, "suffix" : "" }, { "dropping-particle" : "", "family" : "Oudenaarden", "given" : "Alexander", "non-dropping-particle" : "van", "parse-names" : false, "suffix" : "" } ], "container-title" : "Cell", "id" : "ITEM-6", "issue" : "2", "issued" : { "date-parts" : [ [ "2008" ] ] }, "page" : "216-226", "title" : "Nature, Nurture, or Chance: Stochastic Gene Expression and Its Consequences", "type" : "article-journal", "volume" : "135" }, "uris" : [ "http://www.mendeley.com/documents/?uuid=d28d1458-3395-42d2-a8a7-e51ce8e68f8c" ] } ], "mendeley" : { "previouslyFormattedCitation" : "&lt;sup&gt;29\u201334&lt;/sup&gt;" }, "properties" : { "noteIndex" : 0 }, "schema" : "https://github.com/citation-style-language/schema/raw/master/csl-citation.json" }</w:instrText>
      </w:r>
      <w:r>
        <w:rPr>
          <w:rFonts w:ascii="Calibri" w:hAnsi="Calibri"/>
        </w:rPr>
        <w:fldChar w:fldCharType="separate"/>
      </w:r>
      <w:r w:rsidR="00DA6721" w:rsidRPr="00DA6721">
        <w:rPr>
          <w:rFonts w:ascii="Calibri" w:hAnsi="Calibri"/>
          <w:noProof/>
          <w:vertAlign w:val="superscript"/>
        </w:rPr>
        <w:t>29–34</w:t>
      </w:r>
      <w:r>
        <w:rPr>
          <w:rFonts w:ascii="Calibri" w:hAnsi="Calibri"/>
        </w:rPr>
        <w:fldChar w:fldCharType="end"/>
      </w:r>
      <w:r>
        <w:rPr>
          <w:rFonts w:asciiTheme="minorHAnsi" w:hAnsiTheme="minorHAnsi"/>
          <w:color w:val="000000"/>
        </w:rPr>
        <w:t xml:space="preserve">. </w:t>
      </w:r>
      <w:r>
        <w:rPr>
          <w:rFonts w:ascii="Calibri" w:hAnsi="Calibri"/>
          <w:color w:val="000000"/>
        </w:rPr>
        <w:t xml:space="preserve"> Together, these studies indicate that both the intrinsic strength of a gene and global cellular factors contribute to its resulting final expression level.</w:t>
      </w:r>
    </w:p>
    <w:p w14:paraId="1384BA88" w14:textId="4AC8DFB3" w:rsidR="00A46137" w:rsidRPr="006D6CE2" w:rsidRDefault="000D0331" w:rsidP="006D6CE2">
      <w:pPr>
        <w:suppressAutoHyphens w:val="0"/>
        <w:spacing w:after="160" w:line="259" w:lineRule="auto"/>
        <w:rPr>
          <w:rFonts w:asciiTheme="minorHAnsi" w:eastAsia="Times New Roman" w:hAnsiTheme="minorHAnsi" w:cs="Times New Roman"/>
          <w:color w:val="000000"/>
          <w:sz w:val="24"/>
          <w:szCs w:val="24"/>
        </w:rPr>
      </w:pPr>
      <w:r>
        <w:rPr>
          <w:b/>
          <w:bCs/>
          <w:color w:val="FF0000"/>
        </w:rPr>
        <w:t>What happens upon an environmental change?</w:t>
      </w:r>
    </w:p>
    <w:p w14:paraId="65F4A60E" w14:textId="7B9CCDC7" w:rsidR="00A46137" w:rsidRPr="0054350A" w:rsidRDefault="000D0331" w:rsidP="0054350A">
      <w:pPr>
        <w:pStyle w:val="NormalWeb"/>
        <w:spacing w:before="0" w:after="120" w:line="360" w:lineRule="auto"/>
        <w:ind w:firstLine="720"/>
        <w:contextualSpacing/>
        <w:jc w:val="both"/>
        <w:rPr>
          <w:rFonts w:asciiTheme="minorHAnsi" w:hAnsiTheme="minorHAnsi"/>
          <w:color w:val="000000"/>
        </w:rPr>
      </w:pPr>
      <w:r>
        <w:rPr>
          <w:rFonts w:ascii="Calibri" w:hAnsi="Calibri"/>
          <w:color w:val="000000"/>
        </w:rPr>
        <w:t xml:space="preserve">Two main strategies have been proposed to account for the coordination of gene expression with cellular growth rate under different environmental </w:t>
      </w:r>
      <w:r w:rsidR="003B5030">
        <w:rPr>
          <w:rFonts w:asciiTheme="minorHAnsi" w:hAnsiTheme="minorHAnsi"/>
          <w:color w:val="000000"/>
        </w:rPr>
        <w:t xml:space="preserve">conditions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"10.1016/j.febslet.2009.10.071", "ISSN" : "1873-3468", "PMID" : "19878679", "abstract" : "In the budding yeast, a large fraction of genes is coordinately regulated with growth rate. We argue that this correlation does not reflect a direct feedback from growth rate to gene expression. Rather, what appears to be a response to growth rate is dominated by environmental sensing. External parameters, such as nutrition or temperature, feed-forward to define gene expression pattern that is tuned to the evolutionary-predicted growth rate. While such a feed-forward strategy requires fine-tuning of signaling mechanisms, and is limited in the range of environments that can be monitored, it enables advanced preparation to physiological changes that predictably occur following environmental switching. The capacity to anticipate and prepare for changing conditions was probably a major selection force during yeast evolution.", "author" : [ { "dropping-particle" : "", "family" : "Levy", "given" : "Sagi", "non-dropping-particle" : "", "parse-names" : false, "suffix" : "" }, { "dropping-particle" : "", "family" : "Barkai", "given" : "Naama", "non-dropping-particle" : "", "parse-names" : false, "suffix" : "" } ], "container-title" : "FEBS letters", "id" : "ITEM-1", "issue" : "24", "issued" : { "date-parts" : [ [ "2009", "12" ] ] }, "page" : "3974-8", "title" : "Coordination of gene expression with growth rate: a feedback or a feed-forward strategy?", "type" : "article-journal", "volume" : "583" }, "uris" : [ "http://www.mendeley.com/documents/?uuid=97bd2833-9a30-4dbc-b764-6b97a2af3084" ] } ], "mendeley" : { "previouslyFormattedCitation" : "&lt;sup&gt;27&lt;/sup&gt;"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27</w:t>
      </w:r>
      <w:r w:rsidR="003B5030">
        <w:rPr>
          <w:rFonts w:asciiTheme="minorHAnsi" w:hAnsiTheme="minorHAnsi"/>
          <w:color w:val="000000"/>
        </w:rPr>
        <w:fldChar w:fldCharType="end"/>
      </w:r>
      <w:r w:rsidR="003B5030">
        <w:rPr>
          <w:rFonts w:asciiTheme="minorHAnsi" w:hAnsiTheme="minorHAnsi"/>
          <w:color w:val="000000"/>
        </w:rPr>
        <w:t>.</w:t>
      </w:r>
      <w:r w:rsidR="003B5030" w:rsidRPr="005A6889">
        <w:rPr>
          <w:rFonts w:asciiTheme="minorHAnsi" w:hAnsiTheme="minorHAnsi"/>
          <w:color w:val="000000"/>
        </w:rPr>
        <w:t xml:space="preserve"> </w:t>
      </w:r>
      <w:r>
        <w:rPr>
          <w:rFonts w:ascii="Calibri" w:hAnsi="Calibri"/>
          <w:color w:val="000000"/>
        </w:rPr>
        <w:t>In the first strategy, the environment determines the growth rate, which in turn regulates gene expression</w:t>
      </w:r>
      <w:r w:rsidR="00115AD5">
        <w:rPr>
          <w:rFonts w:ascii="Calibri" w:hAnsi="Calibri"/>
          <w:color w:val="000000"/>
        </w:rPr>
        <w:t xml:space="preserve"> (</w:t>
      </w:r>
      <w:r w:rsidR="00115AD5" w:rsidRPr="00115AD5">
        <w:rPr>
          <w:rFonts w:ascii="Calibri" w:hAnsi="Calibri"/>
          <w:b/>
          <w:bCs/>
          <w:color w:val="000000"/>
        </w:rPr>
        <w:t>Fig. 1A</w:t>
      </w:r>
      <w:r w:rsidR="00115AD5">
        <w:rPr>
          <w:rFonts w:ascii="Calibri" w:hAnsi="Calibri"/>
          <w:color w:val="000000"/>
        </w:rPr>
        <w:t>)</w:t>
      </w:r>
      <w:r>
        <w:rPr>
          <w:rFonts w:ascii="Calibri" w:hAnsi="Calibri"/>
          <w:color w:val="000000"/>
        </w:rPr>
        <w:t xml:space="preserve">. This hypothesis has led to mathematical models describing gene expression across conditions in which different cellular parameters (such as polymerase and ribosome content) are described as a function of growth </w:t>
      </w:r>
      <w:r w:rsidR="003B5030">
        <w:rPr>
          <w:rFonts w:asciiTheme="minorHAnsi" w:hAnsiTheme="minorHAnsi"/>
          <w:color w:val="000000"/>
        </w:rPr>
        <w:t xml:space="preserve">rate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"10.1016/j.cell.2009.12.001", "ISSN" : "1097-4172", "PMID" : "20064380", "abstract" : "Bacterial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"ITEM-1", "issue" : "7", "issued" : { "date-parts" : [ [ "2009", "12", "24" ] ] }, "page" : "1366-75", "title" : "Growth rate-dependent global effects on gene expression in bacteria.", "type" : "article-journal", "volume" : "139" }, "uris" : [ "http://www.mendeley.com/documents/?uuid=f8f99ce7-a3c3-46ce-a652-d4e093bada13" ] }, { "id" : "ITEM-2", "itemData" : { "DOI" : "10.1126/science.1192588", "ISSN" : "1095-9203", "PMID" : "21097934", "abstract" : "In bacteria, the rate of cell proliferation and the level of gene expression are intimately intertwined. Elucidating these relations is important both for understanding the physiological functions of endogenous genetic circuits and for designing robust synthetic systems. We describe a phenomenological study that reveals intrinsic constraints governing the allocation of resources toward protein synthesis and other aspects of cell growth. A theory incorporating these constraints can accurately predict how cell proliferation and gene expression affect one another, quantitatively accounting for the effect of translation-inhibiting antibiotics on gene expression and the effect of gratuitous protein expression on cell growth. The use of such empirical relations, analogous to phenomenological laws, may facilitate our understanding and manipulation of complex biological systems before underlying regulatory circuits are elucidated.", "author" : [ { "dropping-particle" : "", "family" : "Scott", "given" : "Matthew", "non-dropping-particle" : "", "parse-names" : false, "suffix" : "" }, { "dropping-particle" : "", "family" : "Gunderson", "given" : "Carl W", "non-dropping-particle" : "", "parse-names" : false, "suffix" : "" }, { "dropping-particle" : "", "family" : "Mateescu", "given" : "Eduard M", "non-dropping-particle" : "", "parse-names" : false, "suffix" : "" }, { "dropping-particle" : "", "family" : "Zhang", "given" : "Zhongge", "non-dropping-particle" : "", "parse-names" : false, "suffix" : "" }, { "dropping-particle" : "", "family" : "Hwa", "given" : "Terence", "non-dropping-particle" : "", "parse-names" : false, "suffix" : "" } ], "container-title" : "Science (New York, N.Y.)", "id" : "ITEM-2", "issue" : "6007", "issued" : { "date-parts" : [ [ "2010", "11", "19" ] ] }, "page" : "1099-102", "title" : "Interdependence of cell growth and gene expression: origins and consequences.", "type" : "article-journal", "volume" : "330" }, "uris" : [ "http://www.mendeley.com/documents/?uuid=f05dba93-0888-4e07-918f-fdda57d18eea" ] }, { "id" : "ITEM-3",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"ITEM-3",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"mendeley" : { "previouslyFormattedCitation" : "&lt;sup&gt;21,24,25&lt;/sup&gt;"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21,24,25</w:t>
      </w:r>
      <w:r w:rsidR="003B5030">
        <w:rPr>
          <w:rFonts w:asciiTheme="minorHAnsi" w:hAnsiTheme="minorHAnsi"/>
          <w:color w:val="000000"/>
        </w:rPr>
        <w:fldChar w:fldCharType="end"/>
      </w:r>
      <w:r w:rsidR="003B5030">
        <w:rPr>
          <w:rFonts w:asciiTheme="minorHAnsi" w:hAnsiTheme="minorHAnsi"/>
          <w:color w:val="000000"/>
        </w:rPr>
        <w:t xml:space="preserve">. </w:t>
      </w:r>
      <w:r>
        <w:rPr>
          <w:rFonts w:ascii="Calibri" w:hAnsi="Calibri"/>
          <w:color w:val="000000"/>
        </w:rPr>
        <w:t xml:space="preserve">Other </w:t>
      </w:r>
      <w:r w:rsidR="00C84E14">
        <w:rPr>
          <w:rFonts w:ascii="Calibri" w:hAnsi="Calibri"/>
          <w:color w:val="000000"/>
        </w:rPr>
        <w:t xml:space="preserve">studies </w:t>
      </w:r>
      <w:r>
        <w:rPr>
          <w:rFonts w:ascii="Calibri" w:hAnsi="Calibri"/>
          <w:color w:val="000000"/>
        </w:rPr>
        <w:t>have proposed different mechanisms by which growth rate affects gene expression for different groups of genes</w:t>
      </w:r>
      <w:r w:rsidR="0000534C">
        <w:rPr>
          <w:rFonts w:ascii="Calibri" w:hAnsi="Calibri"/>
          <w:color w:val="000000"/>
        </w:rPr>
        <w:t xml:space="preserve">; </w:t>
      </w:r>
      <w:r w:rsidR="003B5030">
        <w:rPr>
          <w:rFonts w:asciiTheme="minorHAnsi" w:hAnsiTheme="minorHAnsi"/>
          <w:color w:val="000000"/>
        </w:rPr>
        <w:t>for example, through</w:t>
      </w:r>
      <w:r w:rsidR="003B5030" w:rsidRPr="00A73E7B">
        <w:rPr>
          <w:rFonts w:asciiTheme="minorHAnsi" w:hAnsiTheme="minorHAnsi"/>
          <w:color w:val="000000"/>
        </w:rPr>
        <w:t xml:space="preserve"> </w:t>
      </w:r>
      <w:r w:rsidR="003B5030" w:rsidRPr="005A6889">
        <w:rPr>
          <w:rFonts w:asciiTheme="minorHAnsi" w:hAnsiTheme="minorHAnsi"/>
          <w:color w:val="000000"/>
        </w:rPr>
        <w:t>histone modification</w:t>
      </w:r>
      <w:r w:rsidR="003B5030">
        <w:rPr>
          <w:rFonts w:asciiTheme="minorHAnsi" w:hAnsiTheme="minorHAnsi"/>
          <w:color w:val="000000"/>
        </w:rPr>
        <w:t>s</w:t>
      </w:r>
      <w:r w:rsidR="003B5030" w:rsidRPr="005A6889">
        <w:rPr>
          <w:rFonts w:asciiTheme="minorHAnsi" w:hAnsiTheme="minorHAnsi"/>
          <w:color w:val="000000"/>
        </w:rPr>
        <w:t xml:space="preserve"> around the replication origins</w:t>
      </w:r>
      <w:r w:rsidR="003B5030">
        <w:rPr>
          <w:rFonts w:asciiTheme="minorHAnsi" w:hAnsiTheme="minorHAnsi"/>
          <w:color w:val="000000"/>
        </w:rPr>
        <w:t xml:space="preserve">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"10.1186/gb-2006-7-11-r107", "ISSN" : "1465-6914", "PMID" : "17105650", "abstract" : "Growth rate is central to the development of cells in all organisms. However, little is known about the impact of changing growth rates. We used continuous cultures to control growth rate and studied the transcriptional program of the model eukaryote Saccharomyces cerevisiae, with generation times varying between 2 and 35 hours.", "author" : [ { "dropping-particle" : "", "family" : "Regenberg", "given" : "Birgitte", "non-dropping-particle" : "", "parse-names" : false, "suffix" : "" }, { "dropping-particle" : "", "family" : "Grotkjaer", "given" : "Thomas", "non-dropping-particle" : "", "parse-names" : false, "suffix" : "" }, { "dropping-particle" : "", "family" : "Winther", "given" : "Ole", "non-dropping-particle" : "", "parse-names" : false, "suffix" : "" }, { "dropping-particle" : "", "family" : "Fausb\u00f8ll", "given" : "Anders", "non-dropping-particle" : "", "parse-names" : false, "suffix" : "" }, { "dropping-particle" : "", "family" : "Akesson", "given" : "Mats", "non-dropping-particle" : "", "parse-names" : false, "suffix" : "" }, { "dropping-particle" : "", "family" : "Bro", "given" : "Christoffer", "non-dropping-particle" : "", "parse-names" : false, "suffix" : "" }, { "dropping-particle" : "", "family" : "Hansen", "given" : "Lars Kai", "non-dropping-particle" : "", "parse-names" : false, "suffix" : "" }, { "dropping-particle" : "", "family" : "Brunak", "given" : "S\u00f8ren", "non-dropping-particle" : "", "parse-names" : false, "suffix" : "" }, { "dropping-particle" : "", "family" : "Nielsen", "given" : "Jens", "non-dropping-particle" : "", "parse-names" : false, "suffix" : "" } ], "container-title" : "Genome biology", "id" : "ITEM-1", "issue" : "11", "issued" : { "date-parts" : [ [ "2006", "1" ] ] }, "page" : "R107", "title" : "Growth-rate regulated genes have profound impact on interpretation of transcriptome profiling in Saccharomyces cerevisiae.", "type" : "article-journal", "volume" : "7" }, "uris" : [ "http://www.mendeley.com/documents/?uuid=9a342bd4-6fca-49d5-a4d4-a4a1771b2679" ] } ], "mendeley" : { "previouslyFormattedCitation" : "&lt;sup&gt;23&lt;/sup&gt;"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23</w:t>
      </w:r>
      <w:r w:rsidR="003B5030">
        <w:rPr>
          <w:rFonts w:asciiTheme="minorHAnsi" w:hAnsiTheme="minorHAnsi"/>
          <w:color w:val="000000"/>
        </w:rPr>
        <w:fldChar w:fldCharType="end"/>
      </w:r>
      <w:r w:rsidR="003B5030">
        <w:rPr>
          <w:rFonts w:asciiTheme="minorHAnsi" w:hAnsiTheme="minorHAnsi"/>
          <w:color w:val="000000"/>
        </w:rPr>
        <w:t xml:space="preserve">, </w:t>
      </w:r>
      <w:r w:rsidR="003B5030" w:rsidRPr="005A6889">
        <w:rPr>
          <w:rFonts w:asciiTheme="minorHAnsi" w:hAnsiTheme="minorHAnsi"/>
          <w:color w:val="000000"/>
        </w:rPr>
        <w:t>translation rates</w:t>
      </w:r>
      <w:r w:rsidR="003B5030">
        <w:rPr>
          <w:rFonts w:asciiTheme="minorHAnsi" w:hAnsiTheme="minorHAnsi"/>
          <w:color w:val="000000"/>
        </w:rPr>
        <w:t xml:space="preserve">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"ITEM-1", "issue" : "1", "issued" : { "date-parts" : [ [ "2008", "1" ] ] }, "page" : "352-67", "title" : "Coordination of growth rate, cell cycle, stress response, and metabolic activity in yeast.", "type" : "article-journal", "volume" : "19" }, "uris" : [ "http://www.mendeley.com/documents/?uuid=dc76fcf8-1811-4f4f-8a27-f8beb841d5da" ] } ], "mendeley" : { "previouslyFormattedCitation" : "&lt;sup&gt;12&lt;/sup&gt;"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12</w:t>
      </w:r>
      <w:r w:rsidR="003B5030">
        <w:rPr>
          <w:rFonts w:asciiTheme="minorHAnsi" w:hAnsiTheme="minorHAnsi"/>
          <w:color w:val="000000"/>
        </w:rPr>
        <w:fldChar w:fldCharType="end"/>
      </w:r>
      <w:r w:rsidR="003B5030">
        <w:rPr>
          <w:rFonts w:asciiTheme="minorHAnsi" w:hAnsiTheme="minorHAnsi"/>
          <w:color w:val="000000"/>
        </w:rPr>
        <w:t xml:space="preserve">, the stringent response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"ISSN" : "1369-5274", "PMID" : "11282471", "abstract" : "Microbial adaptation to environmental stress plays an important role in survival. It is necessary to understand the mechanisms underlying the survival of microbes under stress, as they may eventually aid in the successful control of the growth and persistence of these organisms. During nutrient starvation, Escherichia coli elicits a stringent response to conserve energy. The hallmark of the stringent response is the accumulation of guanosine tetra- (ppGpp) and pentaphosphates (pppGpp), which probably bind RNA polymerase to regulate gene expression at certain promoters. Recently, there has been renewed interest in the stringent responses of other microbes, with a view to correlating it with sporulation, virulence and long-term persistence.", "author" : [ { "dropping-particle" : "", "family" : "Chatterji", "given" : "D", "non-dropping-particle" : "", "parse-names" : false, "suffix" : "" }, { "dropping-particle" : "", "family" : "Ojha", "given" : "A K", "non-dropping-particle" : "", "parse-names" : false, "suffix" : "" } ], "container-title" : "Current opinion in microbiology", "id" : "ITEM-1", "issue" : "2", "issued" : { "date-parts" : [ [ "2001", "4" ] ] }, "page" : "160-5", "title" : "Revisiting the stringent response, ppGpp and starvation signaling.", "type" : "article-journal", "volume" : "4" }, "uris" : [ "http://www.mendeley.com/documents/?uuid=32463564-2067-486d-9d7f-66094e8d4cf8" ] } ], "mendeley" : { "previouslyFormattedCitation" : "&lt;sup&gt;9&lt;/sup&gt;"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9</w:t>
      </w:r>
      <w:r w:rsidR="003B5030">
        <w:rPr>
          <w:rFonts w:asciiTheme="minorHAnsi" w:hAnsiTheme="minorHAnsi"/>
          <w:color w:val="000000"/>
        </w:rPr>
        <w:fldChar w:fldCharType="end"/>
      </w:r>
      <w:r w:rsidR="003B5030">
        <w:rPr>
          <w:rFonts w:asciiTheme="minorHAnsi" w:hAnsiTheme="minorHAnsi"/>
          <w:color w:val="000000"/>
        </w:rPr>
        <w:t xml:space="preserve"> or cAMP </w:t>
      </w:r>
      <w:r w:rsidR="003B5030">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"10.1038/nature12446", "ISSN" : "0028-0836", "author" : [ { "dropping-particle" : "", "family" : "You", "given" : "Conghui", "non-dropping-particle" : "", "parse-names" : false, "suffix" : "" }, { "dropping-particle" : "", "family" : "Okano", "given" : "Hiroyuki", "non-dropping-particle" : "", "parse-names" : false, "suffix" : "" }, { "dropping-particle" : "", "family" : "Hui", "given" : "Sheng", "non-dropping-particle" : "", "parse-names" : false, "suffix" : "" }, { "dropping-particle" : "", "family" : "Zhang", "given" : "Zhongge", "non-dropping-particle" : "", "parse-names" : false, "suffix" : "" }, { "dropping-particle" : "", "family" : "Kim", "given" : "Minsu", "non-dropping-particle" : "", "parse-names" : false, "suffix" : "" }, { "dropping-particle" : "", "family" : "Gunderson", "given" : "Carl W.", "non-dropping-particle" : "", "parse-names" : false, "suffix" : "" }, { "dropping-particle" : "", "family" : "Wang", "given" : "Yi-Ping", "non-dropping-particle" : "", "parse-names" : false, "suffix" : "" }, { "dropping-particle" : "", "family" : "Lenz", "given" : "Peter", "non-dropping-particle" : "", "parse-names" : false, "suffix" : "" }, { "dropping-particle" : "", "family" : "Yan", "given" : "Dalai", "non-dropping-particle" : "", "parse-names" : false, "suffix" : "" }, { "dropping-particle" : "", "family" : "Hwa", "given" : "Terence", "non-dropping-particle" : "", "parse-names" : false, "suffix" : "" } ], "container-title" : "Nature", "id" : "ITEM-1", "issued" : { "date-parts" : [ [ "2013", "8", "7" ] ] }, "publisher" : "Nature Publishing Group, a division of Macmillan Publishers Limited. All Rights Reserved.", "shortTitle" : "Nature", "title" : "Coordination of bacterial proteome with metabolism by cyclic AMP signalling", "type" : "article-journal", "volume" : "advance on" }, "uris" : [ "http://www.mendeley.com/documents/?uuid=60c492a4-e87a-404c-a18c-dbeab1399069" ] }, { "id" : "ITEM-2", "itemData" : { "DOI" : "10.1038/msb.2012.70", "ISSN" : "1744-4292", "author" : [ { "dropping-particle" : "", "family" : "Berthoumieux", "given" : "Sara", "non-dropping-particle" : "", "parse-names" : false, "suffix" : "" }, { "dropping-particle" : "", "family" : "Jong", "given" : "Hidde", "non-dropping-particle" : "de", "parse-names" : false, "suffix" : "" }, { "dropping-particle" : "", "family" : "Baptist", "given" : "Guillaume", "non-dropping-particle" : "", "parse-names" : false, "suffix" : "" }, { "dropping-particle" : "", "family" : "Pinel", "given" : "Corinne", "non-dropping-particle" : "", "parse-names" : false, "suffix" : "" }, { "dropping-particle" : "", "family" : "Ranquet", "given" : "Caroline", "non-dropping-particle" : "", "parse-names" : false, "suffix" : "" }, { "dropping-particle" : "", "family" : "Ropers", "given" : "Delphine", "non-dropping-particle" : "", "parse-names" : false, "suffix" : "" }, { "dropping-particle" : "", "family" : "Geiselmann", "given" : "Johannes", "non-dropping-particle" : "", "parse-names" : false, "suffix" : "" } ], "container-title" : "Molecular Systems Biology", "id" : "ITEM-2", "issue" : "1", "issued" : { "date-parts" : [ [ "2013", "1", "22" ] ] }, "publisher" : "Nature Publishing Group", "title" : "Shared control of gene expression in bacteria by transcription factors and global physiology of the cell", "type" : "article-journal", "volume" : "9" }, "uris" : [ "http://www.mendeley.com/documents/?uuid=47abd85e-433b-4898-896a-74df27cba7fc" ] } ], "mendeley" : { "previouslyFormattedCitation" : "&lt;sup&gt;15,20&lt;/sup&gt;" }, "properties" : { "noteIndex" : 0 }, "schema" : "https://github.com/citation-style-language/schema/raw/master/csl-citation.json" }</w:instrText>
      </w:r>
      <w:r w:rsidR="003B5030">
        <w:rPr>
          <w:rFonts w:asciiTheme="minorHAnsi" w:hAnsiTheme="minorHAnsi"/>
          <w:color w:val="000000"/>
        </w:rPr>
        <w:fldChar w:fldCharType="separate"/>
      </w:r>
      <w:r w:rsidR="00DA6721" w:rsidRPr="00DA6721">
        <w:rPr>
          <w:rFonts w:asciiTheme="minorHAnsi" w:hAnsiTheme="minorHAnsi"/>
          <w:noProof/>
          <w:color w:val="000000"/>
          <w:vertAlign w:val="superscript"/>
        </w:rPr>
        <w:t>15,20</w:t>
      </w:r>
      <w:r w:rsidR="003B5030">
        <w:rPr>
          <w:rFonts w:asciiTheme="minorHAnsi" w:hAnsiTheme="minorHAnsi"/>
          <w:color w:val="000000"/>
        </w:rPr>
        <w:fldChar w:fldCharType="end"/>
      </w:r>
      <w:r w:rsidR="003B5030">
        <w:rPr>
          <w:rFonts w:asciiTheme="minorHAnsi" w:hAnsiTheme="minorHAnsi"/>
          <w:color w:val="000000"/>
        </w:rPr>
        <w:t xml:space="preserve">. </w:t>
      </w:r>
    </w:p>
    <w:p w14:paraId="75935F31" w14:textId="6F1B4517" w:rsidR="00A46137" w:rsidRDefault="000D0331" w:rsidP="000C5A6B">
      <w:pPr>
        <w:pStyle w:val="NormalWeb"/>
        <w:spacing w:line="360" w:lineRule="auto"/>
        <w:ind w:firstLine="720"/>
        <w:contextualSpacing/>
        <w:jc w:val="both"/>
        <w:rPr>
          <w:rFonts w:ascii="Calibri" w:hAnsi="Calibri"/>
          <w:color w:val="000000"/>
        </w:rPr>
      </w:pPr>
      <w:r>
        <w:rPr>
          <w:rFonts w:ascii="Calibri" w:hAnsi="Calibri"/>
          <w:color w:val="000000"/>
        </w:rPr>
        <w:t>In the second strategy, the environment does not directly dictate the growth rate, but rather dictates gene expression levels, which in turn determine the growth rate</w:t>
      </w:r>
      <w:r w:rsidR="009E6BAE">
        <w:rPr>
          <w:rFonts w:ascii="Calibri" w:hAnsi="Calibri"/>
          <w:color w:val="000000"/>
        </w:rPr>
        <w:t xml:space="preserve"> (</w:t>
      </w:r>
      <w:r w:rsidR="009E6BAE" w:rsidRPr="009E6BAE">
        <w:rPr>
          <w:rFonts w:ascii="Calibri" w:hAnsi="Calibri"/>
          <w:b/>
          <w:bCs/>
          <w:color w:val="000000"/>
        </w:rPr>
        <w:t>Fig. 1B</w:t>
      </w:r>
      <w:r w:rsidR="009E6BAE">
        <w:rPr>
          <w:rFonts w:ascii="Calibri" w:hAnsi="Calibri"/>
          <w:color w:val="000000"/>
        </w:rPr>
        <w:t>)</w:t>
      </w:r>
      <w:r>
        <w:rPr>
          <w:rFonts w:ascii="Calibri" w:hAnsi="Calibri"/>
          <w:color w:val="000000"/>
        </w:rPr>
        <w:t>. According to this model the cell senses its growth environment and responds by changing the expression of most genes in the genome in a manner that will match the final growth rate in this environment. This model has been supported by experiments in yeast which have examined the temporal order of changes in both gene expression and growth rate in response to an environmental change</w:t>
      </w:r>
      <w:r w:rsidR="000C5A6B" w:rsidRPr="000C5A6B">
        <w:rPr>
          <w:rFonts w:asciiTheme="minorHAnsi" w:hAnsiTheme="minorHAnsi"/>
          <w:color w:val="000000"/>
        </w:rPr>
        <w:t xml:space="preserve"> </w:t>
      </w:r>
      <w:r w:rsidR="000C5A6B">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"10.1016/j.febslet.2009.10.071", "ISSN" : "1873-3468", "PMID" : "19878679", "abstract" : "In the budding yeast, a large fraction of genes is coordinately regulated with growth rate. We argue that this correlation does not reflect a direct feedback from growth rate to gene expression. Rather, what appears to be a response to growth rate is dominated by environmental sensing. External parameters, such as nutrition or temperature, feed-forward to define gene expression pattern that is tuned to the evolutionary-predicted growth rate. While such a feed-forward strategy requires fine-tuning of signaling mechanisms, and is limited in the range of environments that can be monitored, it enables advanced preparation to physiological changes that predictably occur following environmental switching. The capacity to anticipate and prepare for changing conditions was probably a major selection force during yeast evolution.", "author" : [ { "dropping-particle" : "", "family" : "Levy", "given" : "Sagi", "non-dropping-particle" : "", "parse-names" : false, "suffix" : "" }, { "dropping-particle" : "", "family" : "Barkai", "given" : "Naama", "non-dropping-particle" : "", "parse-names" : false, "suffix" : "" } ], "container-title" : "FEBS letters", "id" : "ITEM-1", "issue" : "24", "issued" : { "date-parts" : [ [ "2009", "12" ] ] }, "page" : "3974-8", "title" : "Coordination of gene expression with growth rate: a feedback or a feed-forward strategy?", "type" : "article-journal", "volume" : "583" }, "uris" : [ "http://www.mendeley.com/documents/?uuid=97bd2833-9a30-4dbc-b764-6b97a2af3084" ] } ], "mendeley" : { "previouslyFormattedCitation" : "&lt;sup&gt;27&lt;/sup&gt;" }, "properties" : { "noteIndex" : 0 }, "schema" : "https://github.com/citation-style-language/schema/raw/master/csl-citation.json" }</w:instrText>
      </w:r>
      <w:r w:rsidR="000C5A6B">
        <w:rPr>
          <w:rFonts w:asciiTheme="minorHAnsi" w:hAnsiTheme="minorHAnsi"/>
          <w:color w:val="000000"/>
        </w:rPr>
        <w:fldChar w:fldCharType="separate"/>
      </w:r>
      <w:r w:rsidR="00DA6721" w:rsidRPr="00DA6721">
        <w:rPr>
          <w:rFonts w:asciiTheme="minorHAnsi" w:hAnsiTheme="minorHAnsi"/>
          <w:noProof/>
          <w:color w:val="000000"/>
          <w:vertAlign w:val="superscript"/>
        </w:rPr>
        <w:t>27</w:t>
      </w:r>
      <w:r w:rsidR="000C5A6B">
        <w:rPr>
          <w:rFonts w:asciiTheme="minorHAnsi" w:hAnsiTheme="minorHAnsi"/>
          <w:color w:val="000000"/>
        </w:rPr>
        <w:fldChar w:fldCharType="end"/>
      </w:r>
      <w:r w:rsidR="000C5A6B">
        <w:rPr>
          <w:rFonts w:asciiTheme="minorHAnsi" w:hAnsiTheme="minorHAnsi"/>
          <w:color w:val="000000"/>
        </w:rPr>
        <w:t>.</w:t>
      </w:r>
      <w:r>
        <w:rPr>
          <w:rFonts w:ascii="Calibri" w:hAnsi="Calibri"/>
          <w:color w:val="000000"/>
        </w:rPr>
        <w:t xml:space="preserve"> However, despite the evidence that growth rate may actually follow gene expression, rather than the other way around, it remains unclear how this process is achieved and how signaling pathways would be fine-tuned to properly predict growth rate at each environment.</w:t>
      </w:r>
      <w:r w:rsidR="00C75F1A">
        <w:rPr>
          <w:rFonts w:ascii="Calibri" w:hAnsi="Calibri"/>
          <w:color w:val="000000"/>
        </w:rPr>
        <w:t xml:space="preserve"> One can also hypothesize </w:t>
      </w:r>
      <w:r w:rsidR="00C75F1A">
        <w:rPr>
          <w:rFonts w:ascii="Calibri" w:hAnsi="Calibri"/>
          <w:color w:val="000000"/>
        </w:rPr>
        <w:lastRenderedPageBreak/>
        <w:t>intermediate strategies in which gene expression and growth rate continually modulate each other, in a feedback process, until reaching a new steady state.</w:t>
      </w:r>
    </w:p>
    <w:p w14:paraId="31B7E186" w14:textId="055A326A" w:rsidR="00A46137" w:rsidRDefault="00500E10" w:rsidP="00980DC4">
      <w:pPr>
        <w:pStyle w:val="NormalWeb"/>
        <w:spacing w:line="360" w:lineRule="auto"/>
        <w:ind w:firstLine="720"/>
        <w:contextualSpacing/>
        <w:jc w:val="both"/>
        <w:rPr>
          <w:rFonts w:ascii="Calibri" w:hAnsi="Calibri"/>
          <w:color w:val="000000"/>
        </w:rPr>
      </w:pPr>
      <w:r>
        <w:rPr>
          <w:rFonts w:ascii="Calibri" w:hAnsi="Calibri"/>
          <w:color w:val="000000"/>
        </w:rPr>
        <w:t xml:space="preserve">Here we suggest the following simplistic model, extending the second strategy, which </w:t>
      </w:r>
      <w:r w:rsidR="000D0331">
        <w:rPr>
          <w:rFonts w:ascii="Calibri" w:hAnsi="Calibri"/>
          <w:color w:val="000000"/>
        </w:rPr>
        <w:t xml:space="preserve">does not require fine-tuning of expression patterns in anticipation for a specific growth rate. According to this model the cell senses its growth environment and responds by changing the intrinsic strengths of a relatively limited set of regulators, which, in turn, modulate the intrinsic strengths of a limited set of target genes. The outcome of this process can be thought of as a “task-list" of genes to express (a kind of cellular look-up table), where each gene has its associated intrinsic strength. Schematically, this list takes the form of active genes, which are expressed by the transcription-translation machinery of the cell. </w:t>
      </w:r>
      <w:r>
        <w:rPr>
          <w:rFonts w:ascii="Calibri" w:hAnsi="Calibri"/>
          <w:color w:val="000000"/>
        </w:rPr>
        <w:t xml:space="preserve">While we realize that additional feedback between gene expression and growth rate may (and probably does) occur during the adjustment to a new condition, we will claim in the upcoming sections that the growth rate is </w:t>
      </w:r>
      <w:r w:rsidR="00980DC4">
        <w:rPr>
          <w:rFonts w:ascii="Calibri" w:hAnsi="Calibri"/>
          <w:color w:val="000000"/>
        </w:rPr>
        <w:t>dictated by the proteome composition. Specifically,</w:t>
      </w:r>
      <w:r w:rsidR="000D0331">
        <w:rPr>
          <w:rFonts w:ascii="Calibri" w:hAnsi="Calibri"/>
          <w:color w:val="000000"/>
        </w:rPr>
        <w:t xml:space="preserve"> we </w:t>
      </w:r>
      <w:r w:rsidR="00FE365A">
        <w:rPr>
          <w:rFonts w:ascii="Calibri" w:hAnsi="Calibri"/>
          <w:color w:val="000000"/>
        </w:rPr>
        <w:t xml:space="preserve">will </w:t>
      </w:r>
      <w:r w:rsidR="000D0331">
        <w:rPr>
          <w:rFonts w:ascii="Calibri" w:hAnsi="Calibri"/>
          <w:color w:val="000000"/>
        </w:rPr>
        <w:t xml:space="preserve">discuss </w:t>
      </w:r>
      <w:r w:rsidR="00FE365A">
        <w:rPr>
          <w:rFonts w:ascii="Calibri" w:hAnsi="Calibri"/>
          <w:color w:val="000000"/>
        </w:rPr>
        <w:t xml:space="preserve">and derive </w:t>
      </w:r>
      <w:r w:rsidR="000D0331">
        <w:rPr>
          <w:rFonts w:ascii="Calibri" w:hAnsi="Calibri"/>
          <w:color w:val="000000"/>
        </w:rPr>
        <w:t xml:space="preserve">how a change in the intrinsic strengths of a limited number of genes </w:t>
      </w:r>
      <w:r w:rsidR="00F965A8">
        <w:rPr>
          <w:rFonts w:ascii="Calibri" w:hAnsi="Calibri"/>
          <w:color w:val="000000"/>
        </w:rPr>
        <w:t xml:space="preserve">will </w:t>
      </w:r>
      <w:r w:rsidR="000D0331">
        <w:rPr>
          <w:rFonts w:ascii="Calibri" w:hAnsi="Calibri"/>
          <w:color w:val="000000"/>
        </w:rPr>
        <w:t>affect the levels of all other genes in the genome, which will in turn determine the growth rate</w:t>
      </w:r>
      <w:r w:rsidR="00467362">
        <w:rPr>
          <w:rFonts w:ascii="Calibri" w:hAnsi="Calibri"/>
          <w:color w:val="000000"/>
        </w:rPr>
        <w:t>.</w:t>
      </w:r>
    </w:p>
    <w:p w14:paraId="76539BEE" w14:textId="77777777" w:rsidR="00A46137" w:rsidRDefault="00A46137">
      <w:pPr>
        <w:pStyle w:val="NormalWeb"/>
        <w:spacing w:line="360" w:lineRule="auto"/>
        <w:contextualSpacing/>
        <w:jc w:val="both"/>
        <w:rPr>
          <w:rFonts w:ascii="Calibri" w:hAnsi="Calibri"/>
          <w:b/>
          <w:bCs/>
          <w:color w:val="FF0000"/>
        </w:rPr>
      </w:pPr>
    </w:p>
    <w:p w14:paraId="0091F9E4" w14:textId="0AA30F6E" w:rsidR="00A46137" w:rsidRDefault="00206FCD" w:rsidP="00206FCD">
      <w:pPr>
        <w:pStyle w:val="NormalWeb"/>
        <w:spacing w:line="360" w:lineRule="auto"/>
        <w:contextualSpacing/>
        <w:jc w:val="both"/>
        <w:rPr>
          <w:rFonts w:ascii="Calibri" w:hAnsi="Calibri"/>
          <w:b/>
          <w:bCs/>
          <w:color w:val="FF0000"/>
        </w:rPr>
      </w:pPr>
      <w:r>
        <w:rPr>
          <w:rFonts w:ascii="Calibri" w:hAnsi="Calibri"/>
          <w:b/>
          <w:bCs/>
          <w:color w:val="FF0000"/>
        </w:rPr>
        <w:t>The cell has limited, yet</w:t>
      </w:r>
      <w:r w:rsidR="00F965A8">
        <w:rPr>
          <w:rFonts w:ascii="Calibri" w:hAnsi="Calibri"/>
          <w:b/>
          <w:bCs/>
          <w:color w:val="FF0000"/>
        </w:rPr>
        <w:t xml:space="preserve"> dynamic</w:t>
      </w:r>
      <w:r>
        <w:rPr>
          <w:rFonts w:ascii="Calibri" w:hAnsi="Calibri"/>
          <w:b/>
          <w:bCs/>
          <w:color w:val="FF0000"/>
        </w:rPr>
        <w:t>,</w:t>
      </w:r>
      <w:r w:rsidR="00F965A8">
        <w:rPr>
          <w:rFonts w:ascii="Calibri" w:hAnsi="Calibri"/>
          <w:b/>
          <w:bCs/>
          <w:color w:val="FF0000"/>
        </w:rPr>
        <w:t xml:space="preserve"> </w:t>
      </w:r>
      <w:r w:rsidR="000D0331">
        <w:rPr>
          <w:rFonts w:ascii="Calibri" w:hAnsi="Calibri"/>
          <w:b/>
          <w:bCs/>
          <w:color w:val="FF0000"/>
        </w:rPr>
        <w:t>resources</w:t>
      </w:r>
    </w:p>
    <w:p w14:paraId="6E5B5788" w14:textId="4ED939F1" w:rsidR="00FE365A" w:rsidRDefault="000D0331" w:rsidP="002F51C0">
      <w:pPr>
        <w:pStyle w:val="NormalWeb"/>
        <w:spacing w:line="360" w:lineRule="auto"/>
        <w:contextualSpacing/>
        <w:jc w:val="both"/>
        <w:rPr>
          <w:rFonts w:ascii="Calibri" w:hAnsi="Calibri"/>
          <w:color w:val="000000"/>
        </w:rPr>
      </w:pPr>
      <w:r>
        <w:rPr>
          <w:rFonts w:ascii="Calibri" w:hAnsi="Calibri"/>
          <w:color w:val="000000"/>
        </w:rPr>
        <w:t>How can a change in the intrinsic strength of a limited set of genes, as discussed above, affect the levels of other genes which did not have their intrinsic level of activation changed? To examine this question we consider a simple scenario of a cell growing in either of two environmental conditions: a favorable nutrient-rich environment and a harsh</w:t>
      </w:r>
      <w:r w:rsidR="00E62FFF">
        <w:rPr>
          <w:rFonts w:ascii="Calibri" w:hAnsi="Calibri"/>
          <w:color w:val="000000"/>
        </w:rPr>
        <w:t>, nutrient-poor</w:t>
      </w:r>
      <w:r>
        <w:rPr>
          <w:rFonts w:ascii="Calibri" w:hAnsi="Calibri"/>
          <w:color w:val="000000"/>
        </w:rPr>
        <w:t xml:space="preserve"> environment. This hypothetical cell contains two groups of genes: 1) </w:t>
      </w:r>
      <w:r w:rsidR="00372198">
        <w:rPr>
          <w:rFonts w:ascii="Calibri" w:hAnsi="Calibri"/>
          <w:color w:val="000000"/>
        </w:rPr>
        <w:t xml:space="preserve">Environmentally dependent genes. This group comprises genes which are differentially regulated between the two conditions. For example, it may include a specific metabolic pathway such as the galactose-utilization pathway in </w:t>
      </w:r>
      <w:r w:rsidR="00372198" w:rsidRPr="00E62FFF">
        <w:rPr>
          <w:rFonts w:ascii="Calibri" w:hAnsi="Calibri"/>
          <w:i/>
          <w:iCs/>
          <w:color w:val="000000"/>
        </w:rPr>
        <w:t>S. cerevisiae</w:t>
      </w:r>
      <w:r w:rsidR="00372198">
        <w:rPr>
          <w:rFonts w:ascii="Calibri" w:hAnsi="Calibri"/>
          <w:color w:val="000000"/>
        </w:rPr>
        <w:t xml:space="preserve">. For the cell to grow in the harsh environment it must actively up-regulate its </w:t>
      </w:r>
      <w:r w:rsidR="00405F21">
        <w:rPr>
          <w:rFonts w:ascii="Calibri" w:hAnsi="Calibri"/>
          <w:color w:val="000000"/>
        </w:rPr>
        <w:t>environmental</w:t>
      </w:r>
      <w:r w:rsidR="00372198">
        <w:rPr>
          <w:rFonts w:ascii="Calibri" w:hAnsi="Calibri"/>
          <w:color w:val="000000"/>
        </w:rPr>
        <w:t xml:space="preserve"> genes. 2) The rest of the genes. T</w:t>
      </w:r>
      <w:r>
        <w:rPr>
          <w:rFonts w:ascii="Calibri" w:hAnsi="Calibri"/>
          <w:color w:val="000000"/>
        </w:rPr>
        <w:t xml:space="preserve">his group comprises all genes that </w:t>
      </w:r>
      <w:r w:rsidR="00E62FFF">
        <w:rPr>
          <w:rFonts w:ascii="Calibri" w:hAnsi="Calibri"/>
          <w:color w:val="000000"/>
        </w:rPr>
        <w:t xml:space="preserve">are </w:t>
      </w:r>
      <w:r w:rsidR="00372198">
        <w:rPr>
          <w:rFonts w:ascii="Calibri" w:hAnsi="Calibri"/>
          <w:color w:val="000000"/>
        </w:rPr>
        <w:t>not differentially regulated in the two conditions</w:t>
      </w:r>
      <w:r w:rsidR="00E62FFF">
        <w:rPr>
          <w:rFonts w:ascii="Calibri" w:hAnsi="Calibri"/>
          <w:color w:val="000000"/>
        </w:rPr>
        <w:t xml:space="preserve">. It </w:t>
      </w:r>
      <w:r>
        <w:rPr>
          <w:rFonts w:ascii="Calibri" w:hAnsi="Calibri"/>
          <w:color w:val="000000"/>
        </w:rPr>
        <w:t>include</w:t>
      </w:r>
      <w:r w:rsidR="00E62FFF">
        <w:rPr>
          <w:rFonts w:ascii="Calibri" w:hAnsi="Calibri"/>
          <w:color w:val="000000"/>
        </w:rPr>
        <w:t>s</w:t>
      </w:r>
      <w:r>
        <w:rPr>
          <w:rFonts w:ascii="Calibri" w:hAnsi="Calibri"/>
          <w:color w:val="000000"/>
        </w:rPr>
        <w:t xml:space="preserve"> genes </w:t>
      </w:r>
      <w:r w:rsidR="00372198">
        <w:rPr>
          <w:rFonts w:ascii="Calibri" w:hAnsi="Calibri"/>
          <w:color w:val="000000"/>
        </w:rPr>
        <w:t xml:space="preserve">required for growth in both conditions, such as genes </w:t>
      </w:r>
      <w:r>
        <w:rPr>
          <w:rFonts w:ascii="Calibri" w:hAnsi="Calibri"/>
          <w:color w:val="000000"/>
        </w:rPr>
        <w:lastRenderedPageBreak/>
        <w:t xml:space="preserve">involved in </w:t>
      </w:r>
      <w:r w:rsidR="005A0F02">
        <w:rPr>
          <w:rFonts w:ascii="Calibri" w:hAnsi="Calibri"/>
          <w:color w:val="000000"/>
        </w:rPr>
        <w:t xml:space="preserve">transcription, translation etc. </w:t>
      </w:r>
      <w:r>
        <w:rPr>
          <w:rFonts w:ascii="Calibri" w:hAnsi="Calibri"/>
          <w:color w:val="000000"/>
        </w:rPr>
        <w:t>(</w:t>
      </w:r>
      <w:r w:rsidR="00115AD5">
        <w:rPr>
          <w:rFonts w:ascii="Calibri" w:hAnsi="Calibri"/>
          <w:b/>
          <w:bCs/>
          <w:color w:val="000000"/>
        </w:rPr>
        <w:t xml:space="preserve">Fig. </w:t>
      </w:r>
      <w:r w:rsidR="009E6BAE">
        <w:rPr>
          <w:rFonts w:ascii="Calibri" w:hAnsi="Calibri"/>
          <w:b/>
          <w:bCs/>
          <w:color w:val="000000"/>
        </w:rPr>
        <w:t>2</w:t>
      </w:r>
      <w:r>
        <w:rPr>
          <w:rFonts w:ascii="Calibri" w:hAnsi="Calibri"/>
          <w:color w:val="000000"/>
        </w:rPr>
        <w:t>).</w:t>
      </w:r>
      <w:r w:rsidR="003D0B22">
        <w:rPr>
          <w:rFonts w:ascii="Calibri" w:hAnsi="Calibri"/>
          <w:color w:val="000000"/>
        </w:rPr>
        <w:t xml:space="preserve"> </w:t>
      </w:r>
      <w:r w:rsidR="002B16F8">
        <w:rPr>
          <w:rFonts w:ascii="Calibri" w:hAnsi="Calibri"/>
          <w:color w:val="000000"/>
        </w:rPr>
        <w:t>F</w:t>
      </w:r>
      <w:r w:rsidR="00E86CD2">
        <w:rPr>
          <w:rFonts w:ascii="Calibri" w:hAnsi="Calibri"/>
          <w:color w:val="000000"/>
        </w:rPr>
        <w:t>urther discus</w:t>
      </w:r>
      <w:r w:rsidR="002B16F8">
        <w:rPr>
          <w:rFonts w:ascii="Calibri" w:hAnsi="Calibri"/>
          <w:color w:val="000000"/>
        </w:rPr>
        <w:t>sion of</w:t>
      </w:r>
      <w:r w:rsidR="00E86CD2">
        <w:rPr>
          <w:rFonts w:ascii="Calibri" w:hAnsi="Calibri"/>
          <w:color w:val="000000"/>
        </w:rPr>
        <w:t xml:space="preserve"> the connection between harsh conditions and upregul</w:t>
      </w:r>
      <w:r w:rsidR="002B16F8">
        <w:rPr>
          <w:rFonts w:ascii="Calibri" w:hAnsi="Calibri"/>
          <w:color w:val="000000"/>
        </w:rPr>
        <w:t>ation of environmental genes is available in</w:t>
      </w:r>
      <w:r w:rsidR="00E86CD2">
        <w:rPr>
          <w:rFonts w:ascii="Calibri" w:hAnsi="Calibri"/>
          <w:color w:val="000000"/>
        </w:rPr>
        <w:t xml:space="preserve"> </w:t>
      </w:r>
      <w:r w:rsidR="002F51C0">
        <w:rPr>
          <w:rFonts w:ascii="Calibri" w:hAnsi="Calibri"/>
          <w:color w:val="000000"/>
        </w:rPr>
        <w:t xml:space="preserve">the </w:t>
      </w:r>
      <w:r w:rsidR="00E86CD2">
        <w:rPr>
          <w:rFonts w:ascii="Calibri" w:hAnsi="Calibri"/>
          <w:color w:val="000000"/>
        </w:rPr>
        <w:t xml:space="preserve">supplementary </w:t>
      </w:r>
      <w:r w:rsidR="002F51C0">
        <w:rPr>
          <w:rFonts w:ascii="Calibri" w:hAnsi="Calibri"/>
          <w:color w:val="000000"/>
        </w:rPr>
        <w:t>text</w:t>
      </w:r>
      <w:r w:rsidR="00E86CD2">
        <w:rPr>
          <w:rFonts w:ascii="Calibri" w:hAnsi="Calibri"/>
          <w:color w:val="000000"/>
        </w:rPr>
        <w:t xml:space="preserve">. </w:t>
      </w:r>
    </w:p>
    <w:p w14:paraId="4B624F6E" w14:textId="0F51E895" w:rsidR="00A96690" w:rsidRDefault="00955ADA" w:rsidP="00E63F40">
      <w:pPr>
        <w:pStyle w:val="NormalWeb"/>
        <w:spacing w:line="360" w:lineRule="auto"/>
        <w:ind w:firstLine="720"/>
        <w:contextualSpacing/>
        <w:jc w:val="both"/>
        <w:rPr>
          <w:rFonts w:ascii="Calibri" w:hAnsi="Calibri"/>
          <w:color w:val="000000"/>
        </w:rPr>
      </w:pPr>
      <w:r>
        <w:rPr>
          <w:rFonts w:ascii="Calibri" w:hAnsi="Calibri"/>
          <w:color w:val="000000"/>
        </w:rPr>
        <w:t xml:space="preserve">The question of whether and how upregulation of the environmental genes will affect the </w:t>
      </w:r>
      <w:r w:rsidR="00405F21">
        <w:rPr>
          <w:rFonts w:ascii="Calibri" w:hAnsi="Calibri"/>
          <w:color w:val="000000"/>
        </w:rPr>
        <w:t>rest of the</w:t>
      </w:r>
      <w:r>
        <w:rPr>
          <w:rFonts w:ascii="Calibri" w:hAnsi="Calibri"/>
          <w:color w:val="000000"/>
        </w:rPr>
        <w:t xml:space="preserve"> genes depends on the exact property being measured and is thoroughly discussed in the supplementary text. Here, we focus on the fraction of the culture's proteome occupied by each group in each condition. </w:t>
      </w:r>
      <w:r w:rsidR="00FE365A">
        <w:rPr>
          <w:rFonts w:ascii="Calibri" w:hAnsi="Calibri"/>
          <w:color w:val="000000"/>
        </w:rPr>
        <w:t>Notably,</w:t>
      </w:r>
      <w:r w:rsidR="002F51C0">
        <w:rPr>
          <w:rFonts w:ascii="Calibri" w:hAnsi="Calibri"/>
          <w:color w:val="000000"/>
        </w:rPr>
        <w:t xml:space="preserve"> up</w:t>
      </w:r>
      <w:r w:rsidR="00A96690">
        <w:rPr>
          <w:rFonts w:ascii="Calibri" w:hAnsi="Calibri"/>
          <w:color w:val="000000"/>
        </w:rPr>
        <w:t xml:space="preserve">regulation of the environmental genes necessarily </w:t>
      </w:r>
      <w:r w:rsidR="001F1D78">
        <w:rPr>
          <w:rFonts w:ascii="Calibri" w:hAnsi="Calibri"/>
          <w:color w:val="000000"/>
        </w:rPr>
        <w:t>implies</w:t>
      </w:r>
      <w:r w:rsidR="00A96690">
        <w:rPr>
          <w:rFonts w:ascii="Calibri" w:hAnsi="Calibri"/>
          <w:color w:val="000000"/>
        </w:rPr>
        <w:t xml:space="preserve"> that the </w:t>
      </w:r>
      <w:r w:rsidR="005A0F02">
        <w:rPr>
          <w:rFonts w:ascii="Calibri" w:hAnsi="Calibri"/>
          <w:color w:val="000000"/>
        </w:rPr>
        <w:t>rest of the</w:t>
      </w:r>
      <w:r w:rsidR="00A96690">
        <w:rPr>
          <w:rFonts w:ascii="Calibri" w:hAnsi="Calibri"/>
          <w:color w:val="000000"/>
        </w:rPr>
        <w:t xml:space="preserve"> genes </w:t>
      </w:r>
      <w:r w:rsidR="001F1D78">
        <w:rPr>
          <w:rFonts w:ascii="Calibri" w:hAnsi="Calibri"/>
          <w:color w:val="000000"/>
        </w:rPr>
        <w:t>will</w:t>
      </w:r>
      <w:r w:rsidR="00A96690">
        <w:rPr>
          <w:rFonts w:ascii="Calibri" w:hAnsi="Calibri"/>
          <w:color w:val="000000"/>
        </w:rPr>
        <w:t xml:space="preserve"> occupy a smaller fraction of the </w:t>
      </w:r>
      <w:r w:rsidR="00115AD5">
        <w:rPr>
          <w:rFonts w:ascii="Calibri" w:hAnsi="Calibri"/>
          <w:color w:val="000000"/>
        </w:rPr>
        <w:t xml:space="preserve">culture's </w:t>
      </w:r>
      <w:r w:rsidR="00A96690">
        <w:rPr>
          <w:rFonts w:ascii="Calibri" w:hAnsi="Calibri"/>
          <w:color w:val="000000"/>
        </w:rPr>
        <w:t>proteome. For example, upregulation of the environmental genes fr</w:t>
      </w:r>
      <w:r w:rsidR="00115AD5">
        <w:rPr>
          <w:rFonts w:ascii="Calibri" w:hAnsi="Calibri"/>
          <w:color w:val="000000"/>
        </w:rPr>
        <w:t>om 20% to 40% of the proteome will be</w:t>
      </w:r>
      <w:r w:rsidR="00A96690">
        <w:rPr>
          <w:rFonts w:ascii="Calibri" w:hAnsi="Calibri"/>
          <w:color w:val="000000"/>
        </w:rPr>
        <w:t xml:space="preserve"> accompanied by a decrease of the </w:t>
      </w:r>
      <w:r w:rsidR="005A0F02">
        <w:rPr>
          <w:rFonts w:ascii="Calibri" w:hAnsi="Calibri"/>
          <w:color w:val="000000"/>
        </w:rPr>
        <w:t>rest of the</w:t>
      </w:r>
      <w:r w:rsidR="00115AD5">
        <w:rPr>
          <w:rFonts w:ascii="Calibri" w:hAnsi="Calibri"/>
          <w:color w:val="000000"/>
        </w:rPr>
        <w:t xml:space="preserve"> genes from 80% to 60%. Thus, the fraction of </w:t>
      </w:r>
      <w:r w:rsidR="00E63F40">
        <w:rPr>
          <w:rFonts w:ascii="Calibri" w:hAnsi="Calibri"/>
          <w:color w:val="000000"/>
        </w:rPr>
        <w:t>the not differentially regulated</w:t>
      </w:r>
      <w:r w:rsidR="00FE43BB">
        <w:rPr>
          <w:rFonts w:ascii="Calibri" w:hAnsi="Calibri"/>
          <w:color w:val="000000"/>
        </w:rPr>
        <w:t xml:space="preserve"> genes</w:t>
      </w:r>
      <w:r w:rsidR="00115AD5">
        <w:rPr>
          <w:rFonts w:ascii="Calibri" w:hAnsi="Calibri"/>
          <w:color w:val="000000"/>
        </w:rPr>
        <w:t xml:space="preserve"> out of the overall protein mass is lower in the harsh condition than in the rich condition, and the implications of this will be discussed in the following section.</w:t>
      </w:r>
      <w:r w:rsidR="00115AD5">
        <w:rPr>
          <w:rFonts w:ascii="Calibri" w:hAnsi="Calibri"/>
          <w:b/>
          <w:bCs/>
          <w:color w:val="000000"/>
        </w:rPr>
        <w:t xml:space="preserve"> </w:t>
      </w:r>
    </w:p>
    <w:p w14:paraId="696A5B28" w14:textId="77777777" w:rsidR="00A46137" w:rsidRDefault="00A46137" w:rsidP="00115AD5">
      <w:pPr>
        <w:pStyle w:val="NormalWeb"/>
        <w:spacing w:line="360" w:lineRule="auto"/>
        <w:contextualSpacing/>
        <w:jc w:val="both"/>
        <w:rPr>
          <w:rFonts w:ascii="Calibri" w:hAnsi="Calibri"/>
          <w:color w:val="000000"/>
        </w:rPr>
      </w:pPr>
    </w:p>
    <w:p w14:paraId="3037F9E1" w14:textId="77777777" w:rsidR="00A46137" w:rsidRDefault="000D0331">
      <w:pPr>
        <w:pStyle w:val="NormalWeb"/>
        <w:spacing w:line="360" w:lineRule="auto"/>
        <w:contextualSpacing/>
        <w:jc w:val="both"/>
        <w:rPr>
          <w:rFonts w:ascii="Calibri" w:hAnsi="Calibri"/>
          <w:b/>
          <w:bCs/>
          <w:color w:val="FF0000"/>
        </w:rPr>
      </w:pPr>
      <w:r>
        <w:rPr>
          <w:rFonts w:ascii="Calibri" w:hAnsi="Calibri"/>
          <w:b/>
          <w:bCs/>
          <w:color w:val="FF0000"/>
        </w:rPr>
        <w:t>Cells are self-replicators</w:t>
      </w:r>
    </w:p>
    <w:p w14:paraId="43D8FC97" w14:textId="13AD8442" w:rsidR="00FF0B97" w:rsidRDefault="004F3EF2" w:rsidP="004F3EF2">
      <w:pPr>
        <w:pStyle w:val="NormalWeb"/>
        <w:spacing w:after="120" w:line="360" w:lineRule="auto"/>
        <w:contextualSpacing/>
        <w:jc w:val="both"/>
        <w:rPr>
          <w:rFonts w:ascii="Calibri" w:hAnsi="Calibri"/>
          <w:color w:val="000000"/>
        </w:rPr>
      </w:pPr>
      <w:r>
        <w:rPr>
          <w:rFonts w:ascii="Calibri" w:hAnsi="Calibri"/>
          <w:color w:val="000000"/>
        </w:rPr>
        <w:t>The last component in our model defines a relationship between gene expression and growth rate, and is based on the fact that cells are self-replicators. To this end we make the following assumptions: (A) The biosynthesis machinery operates at a constant rate per unit under the conditions investigated (i.e. the transcription and translation rates are invariant under different growth conditions, as was previously suggested</w:t>
      </w:r>
      <w:r>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"John L. Ingraham, Ole Maal\u00f8e", "given" : "Frederick Carl Neidhardt", "non-dropping-particle" : "", "parse-names" : false, "suffix" : "" } ], "id" : "ITEM-1", "issued" : { "date-parts" : [ [ "1983" ] ] }, "page" : "435", "publisher" : ". Sinauer Assoc., Sunderland, MA", "title" : "Growth of the bacterial cell", "type" : "book" }, "uris" : [ "http://www.mendeley.com/documents/?uuid=b4e4ea76-717d-4129-93c3-c8e44f915bf4" ] }, { "id" : "ITEM-2", "itemData" : { "ISSN" : "0021-9193", "PMID" : "10809680", "abstract" : "The expression of any given bacterial protein is predicted to depend on (i) the transcriptional regulation of the promoter and the translational regulation of its mRNA and (ii) the synthesis and translation of total (bulk) mRNA. This is because total mRNA acts as a competitor to the specific mRNA for the binding of initiation-ready free ribosomes. To characterize the effects of mRNA competition on gene expression, the specific activity of beta-galactosidase expressed from three different promoter-lacZ fusions (P(spc)-lacZ, P(RNAI)-lacZ, and P(RNAII)-lacZ) was measured (i) in a relA(+) background during exponential growth at different rates and (ii) in relA(+) and DeltarelA derivatives of Escherichia coli B/r after induction of a mild stringent or a relaxed response to raise or lower, respectively, the level of ppGpp. Expression from all three promoters was stimulated during slow exponential growth or at elevated levels of ppGpp and was reduced during fast exponential growth or at lower levels of ppGpp. From these observations and from other considerations, we propose (i) that the concentration of free, initiation-ready ribosomes is approximately constant and independent of the growth rate and (ii) that bulk mRNA made during slow growth and at elevated levels of ppGpp is less efficiently translated than bulk mRNA made during fast growth and at reduced levels of ppGpp. These features lead to an indirect enhancement in the expression of LacZ (or of any other protein) during growth in media of poor nutritional quality and at increased levels of ppGpp.", "author" : [ { "dropping-particle" : "", "family" : "Liang", "given" : "S T", "non-dropping-particle" : "", "parse-names" : false, "suffix" : "" }, { "dropping-particle" : "", "family" : "Xu", "given" : "Y C", "non-dropping-particle" : "", "parse-names" : false, "suffix" : "" }, { "dropping-particle" : "", "family" : "Dennis", "given" : "P", "non-dropping-particle" : "", "parse-names" : false, "suffix" : "" }, { "dropping-particle" : "", "family" : "Bremer", "given" : "H", "non-dropping-particle" : "", "parse-names" : false, "suffix" : "" } ], "container-title" : "Journal of bacteriology", "id" : "ITEM-2", "issue" : "11", "issued" : { "date-parts" : [ [ "2000", "6" ] ] }, "page" : "3037-44", "title" : "mRNA composition and control of bacterial gene expression.", "type" : "article-journal", "volume" : "182" }, "uris" : [ "http://www.mendeley.com/documents/?uuid=31b4a83c-bc20-4b31-9e94-d151ebc7cebf" ] } ], "mendeley" : { "previouslyFormattedCitation" : "&lt;sup&gt;6,35&lt;/sup&gt;" }, "properties" : { "noteIndex" : 0 }, "schema" : "https://github.com/citation-style-language/schema/raw/master/csl-citation.json" }</w:instrText>
      </w:r>
      <w:r>
        <w:rPr>
          <w:rFonts w:ascii="Calibri" w:hAnsi="Calibri"/>
          <w:color w:val="000000"/>
        </w:rPr>
        <w:fldChar w:fldCharType="separate"/>
      </w:r>
      <w:r w:rsidR="00DA6721" w:rsidRPr="00DA6721">
        <w:rPr>
          <w:rFonts w:ascii="Calibri" w:hAnsi="Calibri"/>
          <w:noProof/>
          <w:color w:val="000000"/>
          <w:vertAlign w:val="superscript"/>
        </w:rPr>
        <w:t>6,35</w:t>
      </w:r>
      <w:r>
        <w:rPr>
          <w:rFonts w:ascii="Calibri" w:hAnsi="Calibri"/>
          <w:color w:val="000000"/>
        </w:rPr>
        <w:fldChar w:fldCharType="end"/>
      </w:r>
      <w:r>
        <w:rPr>
          <w:rFonts w:ascii="Calibri" w:hAnsi="Calibri"/>
          <w:color w:val="000000"/>
        </w:rPr>
        <w:t xml:space="preserve">). (B) There is a set of genes that compose the biosynthesis machinery (e.g. genes of the transcriptional and translational machineries) which are not differentially regulated under the conditions investigated. </w:t>
      </w:r>
      <w:r w:rsidR="0031012E">
        <w:rPr>
          <w:rFonts w:ascii="Calibri" w:hAnsi="Calibri"/>
          <w:color w:val="000000"/>
        </w:rPr>
        <w:t>These assumptions can be relaxed as is discussed in the supplementary</w:t>
      </w:r>
      <w:r w:rsidR="00FE084E">
        <w:rPr>
          <w:rFonts w:ascii="Calibri" w:hAnsi="Calibri"/>
          <w:color w:val="000000"/>
        </w:rPr>
        <w:t xml:space="preserve"> text</w:t>
      </w:r>
      <w:r w:rsidR="0031012E">
        <w:rPr>
          <w:rFonts w:ascii="Calibri" w:hAnsi="Calibri"/>
          <w:color w:val="000000"/>
        </w:rPr>
        <w:t>.</w:t>
      </w:r>
    </w:p>
    <w:p w14:paraId="6566AF40" w14:textId="3A39679A" w:rsidR="004F3EF2" w:rsidRDefault="004F3EF2" w:rsidP="00772D59">
      <w:pPr>
        <w:pStyle w:val="NormalWeb"/>
        <w:spacing w:after="120" w:line="360" w:lineRule="auto"/>
        <w:ind w:firstLine="720"/>
        <w:contextualSpacing/>
        <w:jc w:val="both"/>
        <w:rPr>
          <w:rFonts w:ascii="Calibri" w:hAnsi="Calibri"/>
          <w:color w:val="000000"/>
        </w:rPr>
      </w:pPr>
      <w:r>
        <w:rPr>
          <w:rFonts w:ascii="Calibri" w:hAnsi="Calibri"/>
          <w:color w:val="000000"/>
        </w:rPr>
        <w:t>The first assumption entails that</w:t>
      </w:r>
      <w:r w:rsidRPr="00C82C91">
        <w:rPr>
          <w:rFonts w:ascii="Calibri" w:hAnsi="Calibri"/>
          <w:color w:val="000000"/>
        </w:rPr>
        <w:t xml:space="preserve"> there is a tight connection between the fraction of the biosynthesis machinery out of the proteome and the time it takes a cell to double (</w:t>
      </w:r>
      <w:r w:rsidRPr="009E6BAE">
        <w:rPr>
          <w:rFonts w:ascii="Calibri" w:hAnsi="Calibri"/>
          <w:b/>
          <w:bCs/>
          <w:color w:val="000000"/>
        </w:rPr>
        <w:t>Fig</w:t>
      </w:r>
      <w:r>
        <w:rPr>
          <w:rFonts w:ascii="Calibri" w:hAnsi="Calibri"/>
          <w:b/>
          <w:bCs/>
          <w:color w:val="000000"/>
        </w:rPr>
        <w:t>.</w:t>
      </w:r>
      <w:r w:rsidRPr="009E6BAE">
        <w:rPr>
          <w:rFonts w:ascii="Calibri" w:hAnsi="Calibri"/>
          <w:b/>
          <w:bCs/>
          <w:color w:val="000000"/>
        </w:rPr>
        <w:t xml:space="preserve"> 3</w:t>
      </w:r>
      <w:r w:rsidRPr="00C82C91">
        <w:rPr>
          <w:rFonts w:ascii="Calibri" w:hAnsi="Calibri"/>
          <w:color w:val="000000"/>
        </w:rPr>
        <w:t>).</w:t>
      </w:r>
      <w:r>
        <w:rPr>
          <w:rFonts w:ascii="Calibri" w:hAnsi="Calibri"/>
          <w:color w:val="000000"/>
        </w:rPr>
        <w:t xml:space="preserve"> This can be intuitively understood for ribosomes. When a cell doubles itself, the ribosomes need to translate the entire proteome. If we assume that across conditions the translation rate is relatively constant </w:t>
      </w:r>
      <w:r>
        <w:rPr>
          <w:rFonts w:ascii="Calibri" w:hAnsi="Calibri"/>
          <w:color w:val="000000"/>
        </w:rPr>
        <w:fldChar w:fldCharType="begin" w:fldLock="1"/>
      </w:r>
      <w:r w:rsidR="00DA6721">
        <w:rPr>
          <w:rFonts w:ascii="Calibri" w:hAnsi="Calibri"/>
          <w:color w:val="000000"/>
        </w:rPr>
        <w:instrText>ADDIN CSL_CITATION { "citationItems" : [ { "id" : "ITEM-1", "itemData" : { "ISSN" : "0021-9193", "PMID" : "10809680", "abstract" : "The expression of any given bacterial protein is predicted to depend on (i) the transcriptional regulation of the promoter and the translational regulation of its mRNA and (ii) the synthesis and translation of total (bulk) mRNA. This is because total mRNA acts as a competitor to the specific mRNA for the binding of initiation-ready free ribosomes. To characterize the effects of mRNA competition on gene expression, the specific activity of beta-galactosidase expressed from three different promoter-lacZ fusions (P(spc)-lacZ, P(RNAI)-lacZ, and P(RNAII)-lacZ) was measured (i) in a relA(+) background during exponential growth at different rates and (ii) in relA(+) and DeltarelA derivatives of Escherichia coli B/r after induction of a mild stringent or a relaxed response to raise or lower, respectively, the level of ppGpp. Expression from all three promoters was stimulated during slow exponential growth or at elevated levels of ppGpp and was reduced during fast exponential growth or at lower levels of ppGpp. From these observations and from other considerations, we propose (i) that the concentration of free, initiation-ready ribosomes is approximately constant and independent of the growth rate and (ii) that bulk mRNA made during slow growth and at elevated levels of ppGpp is less efficiently translated than bulk mRNA made during fast growth and at reduced levels of ppGpp. These features lead to an indirect enhancement in the expression of LacZ (or of any other protein) during growth in media of poor nutritional quality and at increased levels of ppGpp.", "author" : [ { "dropping-particle" : "", "family" : "Liang", "given" : "S T", "non-dropping-particle" : "", "parse-names" : false, "suffix" : "" }, { "dropping-particle" : "", "family" : "Xu", "given" : "Y C", "non-dropping-particle" : "", "parse-names" : false, "suffix" : "" }, { "dropping-particle" : "", "family" : "Dennis", "given" : "P", "non-dropping-particle" : "", "parse-names" : false, "suffix" : "" }, { "dropping-particle" : "", "family" : "Bremer", "given" : "H", "non-dropping-particle" : "", "parse-names" : false, "suffix" : "" } ], "container-title" : "Journal of bacteriology", "id" : "ITEM-1", "issue" : "11", "issued" : { "date-parts" : [ [ "2000", "6" ] ] }, "page" : "3037-44", "title" : "mRNA composition and control of bacterial gene expression.", "type" : "article-journal", "volume" : "182" }, "uris" : [ "http://www.mendeley.com/documents/?uuid=31b4a83c-bc20-4b31-9e94-d151ebc7cebf" ] } ], "mendeley" : { "previouslyFormattedCitation" : "&lt;sup&gt;35&lt;/sup&gt;" }, "properties" : { "noteIndex" : 0 }, "schema" : "https://github.com/citation-style-language/schema/raw/master/csl-citation.json" }</w:instrText>
      </w:r>
      <w:r>
        <w:rPr>
          <w:rFonts w:ascii="Calibri" w:hAnsi="Calibri"/>
          <w:color w:val="000000"/>
        </w:rPr>
        <w:fldChar w:fldCharType="separate"/>
      </w:r>
      <w:r w:rsidR="00DA6721" w:rsidRPr="00DA6721">
        <w:rPr>
          <w:rFonts w:ascii="Calibri" w:hAnsi="Calibri"/>
          <w:noProof/>
          <w:color w:val="000000"/>
          <w:vertAlign w:val="superscript"/>
        </w:rPr>
        <w:t>35</w:t>
      </w:r>
      <w:r>
        <w:rPr>
          <w:rFonts w:ascii="Calibri" w:hAnsi="Calibri"/>
          <w:color w:val="000000"/>
        </w:rPr>
        <w:fldChar w:fldCharType="end"/>
      </w:r>
      <w:r>
        <w:rPr>
          <w:rFonts w:ascii="Calibri" w:hAnsi="Calibri"/>
          <w:color w:val="000000"/>
        </w:rPr>
        <w:t xml:space="preserve">, then the lower the fraction of ribosomes out of </w:t>
      </w:r>
      <w:r>
        <w:rPr>
          <w:rFonts w:ascii="Calibri" w:hAnsi="Calibri"/>
          <w:color w:val="000000"/>
        </w:rPr>
        <w:lastRenderedPageBreak/>
        <w:t>the proteome, the longer it will take them to translate it. The second assumption entails that because the genes of the biosynthesis machinery are non-differentially regulated, their fraction out of the proteome will be reduced under environmental conditions that require more expression of condition-specific genes. Altogether, these suggest that environmental conditions that require more expression of condition-specific genes, will display slower growth rates.</w:t>
      </w:r>
    </w:p>
    <w:p w14:paraId="585B8475" w14:textId="77777777" w:rsidR="00A46137" w:rsidRDefault="000D0331">
      <w:pPr>
        <w:rPr>
          <w:b/>
          <w:bCs/>
          <w:color w:val="FF0000"/>
          <w:sz w:val="24"/>
          <w:szCs w:val="24"/>
        </w:rPr>
      </w:pPr>
      <w:r>
        <w:rPr>
          <w:b/>
          <w:bCs/>
          <w:color w:val="FF0000"/>
          <w:sz w:val="24"/>
          <w:szCs w:val="24"/>
        </w:rPr>
        <w:t>Deriving a quantitative relationship between gene expression and growth rate</w:t>
      </w:r>
    </w:p>
    <w:p w14:paraId="4B56582D" w14:textId="77777777" w:rsidR="005D1B81" w:rsidRDefault="000D0331" w:rsidP="001D22A5">
      <w:pPr>
        <w:pStyle w:val="NormalWeb"/>
        <w:spacing w:line="360" w:lineRule="auto"/>
        <w:contextualSpacing/>
        <w:jc w:val="both"/>
        <w:rPr>
          <w:rFonts w:ascii="Calibri" w:hAnsi="Calibri"/>
        </w:rPr>
      </w:pPr>
      <w:r>
        <w:rPr>
          <w:rFonts w:ascii="Calibri" w:hAnsi="Calibri"/>
        </w:rPr>
        <w:t>In this section we incorporate the notions of intrinsic expression strengths</w:t>
      </w:r>
      <w:r w:rsidR="0008104D">
        <w:rPr>
          <w:rFonts w:ascii="Calibri" w:hAnsi="Calibri"/>
        </w:rPr>
        <w:t>,</w:t>
      </w:r>
      <w:r>
        <w:rPr>
          <w:rFonts w:ascii="Calibri" w:hAnsi="Calibri"/>
        </w:rPr>
        <w:t xml:space="preserve"> limited resources </w:t>
      </w:r>
      <w:r w:rsidR="0008104D">
        <w:rPr>
          <w:rFonts w:ascii="Calibri" w:hAnsi="Calibri"/>
        </w:rPr>
        <w:t xml:space="preserve">and self-replication detailed above, </w:t>
      </w:r>
      <w:r>
        <w:rPr>
          <w:rFonts w:ascii="Calibri" w:hAnsi="Calibri"/>
        </w:rPr>
        <w:t xml:space="preserve">to arrive at a quantitative benchmark relationship between the expression of a non-differentially regulated gene and the growth rate. We show that due to </w:t>
      </w:r>
      <w:r w:rsidR="0008104D">
        <w:rPr>
          <w:rFonts w:ascii="Calibri" w:hAnsi="Calibri"/>
        </w:rPr>
        <w:t>these principles</w:t>
      </w:r>
      <w:r>
        <w:rPr>
          <w:rFonts w:ascii="Calibri" w:hAnsi="Calibri"/>
        </w:rPr>
        <w:t xml:space="preserve">, once a cell changes the intrinsic strength of a limited group of genes, both </w:t>
      </w:r>
      <w:r w:rsidR="00F90A4A">
        <w:rPr>
          <w:rFonts w:ascii="Calibri" w:hAnsi="Calibri"/>
        </w:rPr>
        <w:t xml:space="preserve">the </w:t>
      </w:r>
      <w:r w:rsidR="0008104D">
        <w:rPr>
          <w:rFonts w:ascii="Calibri" w:hAnsi="Calibri"/>
        </w:rPr>
        <w:t xml:space="preserve">expression levels of all genes and the </w:t>
      </w:r>
      <w:r>
        <w:rPr>
          <w:rFonts w:ascii="Calibri" w:hAnsi="Calibri"/>
        </w:rPr>
        <w:t xml:space="preserve">growth rate follow, with a </w:t>
      </w:r>
      <w:r w:rsidR="00F90A4A">
        <w:rPr>
          <w:rFonts w:ascii="Calibri" w:hAnsi="Calibri"/>
        </w:rPr>
        <w:t>concrete and predictive</w:t>
      </w:r>
      <w:r>
        <w:rPr>
          <w:rFonts w:ascii="Calibri" w:hAnsi="Calibri"/>
        </w:rPr>
        <w:t xml:space="preserve"> quantitative relationship between them.</w:t>
      </w:r>
      <w:r w:rsidR="0005527C">
        <w:rPr>
          <w:rFonts w:ascii="Calibri" w:hAnsi="Calibri"/>
        </w:rPr>
        <w:t xml:space="preserve"> </w:t>
      </w:r>
    </w:p>
    <w:p w14:paraId="5F37DC07" w14:textId="3B5B85C2" w:rsidR="001D22A5" w:rsidRDefault="0005527C" w:rsidP="005D1B81">
      <w:pPr>
        <w:pStyle w:val="NormalWeb"/>
        <w:spacing w:line="360" w:lineRule="auto"/>
        <w:ind w:firstLine="720"/>
        <w:contextualSpacing/>
        <w:jc w:val="both"/>
        <w:rPr>
          <w:rFonts w:ascii="Calibri" w:hAnsi="Calibri"/>
          <w:color w:val="000000"/>
        </w:rPr>
      </w:pPr>
      <w:r>
        <w:rPr>
          <w:rFonts w:ascii="Calibri" w:hAnsi="Calibri"/>
        </w:rPr>
        <w:t>Specifically, we will derive</w:t>
      </w:r>
      <w:r w:rsidR="00D56439">
        <w:rPr>
          <w:rFonts w:ascii="Calibri" w:hAnsi="Calibri"/>
        </w:rPr>
        <w:t xml:space="preserve"> the interconnection between growth rate and A)</w:t>
      </w:r>
      <w:r>
        <w:rPr>
          <w:rFonts w:ascii="Calibri" w:hAnsi="Calibri"/>
        </w:rPr>
        <w:t xml:space="preserve"> </w:t>
      </w:r>
      <w:r w:rsidR="001D22A5">
        <w:rPr>
          <w:rFonts w:ascii="Calibri" w:hAnsi="Calibri"/>
        </w:rPr>
        <w:t>t</w:t>
      </w:r>
      <w:r>
        <w:rPr>
          <w:rFonts w:ascii="Calibri" w:hAnsi="Calibri"/>
        </w:rPr>
        <w:t xml:space="preserve">he </w:t>
      </w:r>
      <w:r>
        <w:rPr>
          <w:rFonts w:ascii="Calibri" w:hAnsi="Calibri"/>
          <w:color w:val="000000"/>
        </w:rPr>
        <w:t>protein</w:t>
      </w:r>
      <w:r w:rsidR="00D56439">
        <w:rPr>
          <w:rFonts w:ascii="Calibri" w:hAnsi="Calibri"/>
          <w:color w:val="000000"/>
        </w:rPr>
        <w:t>'s fraction out of the pro</w:t>
      </w:r>
      <w:r w:rsidR="001D22A5">
        <w:rPr>
          <w:rFonts w:ascii="Calibri" w:hAnsi="Calibri"/>
          <w:color w:val="000000"/>
        </w:rPr>
        <w:t>teome B) t</w:t>
      </w:r>
      <w:r w:rsidR="00D56439">
        <w:rPr>
          <w:rFonts w:ascii="Calibri" w:hAnsi="Calibri"/>
          <w:color w:val="000000"/>
        </w:rPr>
        <w:t>he protein's</w:t>
      </w:r>
      <w:r>
        <w:rPr>
          <w:rFonts w:ascii="Calibri" w:hAnsi="Calibri"/>
          <w:color w:val="000000"/>
        </w:rPr>
        <w:t xml:space="preserve"> concentration</w:t>
      </w:r>
      <w:r w:rsidR="00D56439">
        <w:rPr>
          <w:rFonts w:ascii="Calibri" w:hAnsi="Calibri"/>
          <w:color w:val="000000"/>
        </w:rPr>
        <w:t xml:space="preserve"> out of the culture's biomass</w:t>
      </w:r>
      <w:r w:rsidR="001D22A5">
        <w:rPr>
          <w:rFonts w:ascii="Calibri" w:hAnsi="Calibri"/>
          <w:color w:val="000000"/>
        </w:rPr>
        <w:t xml:space="preserve"> C) t</w:t>
      </w:r>
      <w:r w:rsidR="00D56439">
        <w:rPr>
          <w:rFonts w:ascii="Calibri" w:hAnsi="Calibri"/>
          <w:color w:val="000000"/>
        </w:rPr>
        <w:t>he</w:t>
      </w:r>
      <w:r>
        <w:rPr>
          <w:rFonts w:ascii="Calibri" w:hAnsi="Calibri"/>
          <w:color w:val="000000"/>
        </w:rPr>
        <w:t xml:space="preserve"> prot</w:t>
      </w:r>
      <w:r w:rsidR="00D56439">
        <w:rPr>
          <w:rFonts w:ascii="Calibri" w:hAnsi="Calibri"/>
          <w:color w:val="000000"/>
        </w:rPr>
        <w:t xml:space="preserve">ein production rate per biomass. </w:t>
      </w:r>
      <w:r w:rsidR="001D22A5">
        <w:rPr>
          <w:rFonts w:ascii="Calibri" w:hAnsi="Calibri"/>
          <w:color w:val="000000"/>
        </w:rPr>
        <w:t xml:space="preserve">The first is useful as it is unitless, and thus can be easily applied to any dataset </w:t>
      </w:r>
      <w:r w:rsidR="001D22A5" w:rsidRPr="001D22A5">
        <w:rPr>
          <w:rFonts w:ascii="Calibri" w:hAnsi="Calibri"/>
          <w:color w:val="000000"/>
        </w:rPr>
        <w:t xml:space="preserve">irrespective of </w:t>
      </w:r>
      <w:r w:rsidR="001D22A5">
        <w:rPr>
          <w:rFonts w:ascii="Calibri" w:hAnsi="Calibri"/>
          <w:color w:val="000000"/>
        </w:rPr>
        <w:t xml:space="preserve">whether the actual quantities were measured </w:t>
      </w:r>
      <w:r w:rsidR="001D22A5" w:rsidRPr="001D22A5">
        <w:rPr>
          <w:rFonts w:ascii="Calibri" w:hAnsi="Calibri"/>
          <w:color w:val="000000"/>
        </w:rPr>
        <w:t xml:space="preserve">per cell, </w:t>
      </w:r>
      <w:r w:rsidR="001D22A5">
        <w:rPr>
          <w:rFonts w:ascii="Calibri" w:hAnsi="Calibri"/>
          <w:color w:val="000000"/>
        </w:rPr>
        <w:t xml:space="preserve">as </w:t>
      </w:r>
      <w:r w:rsidR="001D22A5" w:rsidRPr="001D22A5">
        <w:rPr>
          <w:rFonts w:ascii="Calibri" w:hAnsi="Calibri"/>
          <w:color w:val="000000"/>
        </w:rPr>
        <w:t>concentration</w:t>
      </w:r>
      <w:r w:rsidR="001D22A5">
        <w:rPr>
          <w:rFonts w:ascii="Calibri" w:hAnsi="Calibri"/>
          <w:color w:val="000000"/>
        </w:rPr>
        <w:t>s</w:t>
      </w:r>
      <w:r w:rsidR="001D22A5" w:rsidRPr="001D22A5">
        <w:rPr>
          <w:rFonts w:ascii="Calibri" w:hAnsi="Calibri"/>
          <w:color w:val="000000"/>
        </w:rPr>
        <w:t xml:space="preserve"> or </w:t>
      </w:r>
      <w:r w:rsidR="001D22A5">
        <w:rPr>
          <w:rFonts w:ascii="Calibri" w:hAnsi="Calibri"/>
          <w:color w:val="000000"/>
        </w:rPr>
        <w:t xml:space="preserve">as </w:t>
      </w:r>
      <w:r w:rsidR="001D22A5" w:rsidRPr="001D22A5">
        <w:rPr>
          <w:rFonts w:ascii="Calibri" w:hAnsi="Calibri"/>
          <w:color w:val="000000"/>
        </w:rPr>
        <w:t xml:space="preserve">total </w:t>
      </w:r>
      <w:r w:rsidR="001D22A5">
        <w:rPr>
          <w:rFonts w:ascii="Calibri" w:hAnsi="Calibri"/>
          <w:color w:val="000000"/>
        </w:rPr>
        <w:t xml:space="preserve">amount </w:t>
      </w:r>
      <w:r w:rsidR="001D22A5" w:rsidRPr="001D22A5">
        <w:rPr>
          <w:rFonts w:ascii="Calibri" w:hAnsi="Calibri"/>
          <w:color w:val="000000"/>
        </w:rPr>
        <w:t xml:space="preserve">in </w:t>
      </w:r>
      <w:r w:rsidR="001D22A5">
        <w:rPr>
          <w:rFonts w:ascii="Calibri" w:hAnsi="Calibri"/>
          <w:color w:val="000000"/>
        </w:rPr>
        <w:t>the culture</w:t>
      </w:r>
      <w:r w:rsidR="001D22A5" w:rsidRPr="001D22A5">
        <w:rPr>
          <w:rFonts w:ascii="Calibri" w:hAnsi="Calibri"/>
          <w:color w:val="000000"/>
        </w:rPr>
        <w:t>.</w:t>
      </w:r>
      <w:r w:rsidR="005D1B81">
        <w:rPr>
          <w:rFonts w:ascii="Calibri" w:hAnsi="Calibri"/>
          <w:color w:val="000000"/>
        </w:rPr>
        <w:t xml:space="preserve"> The other two are useful as they are independent of the cell volume, which changes across conditions according to </w:t>
      </w:r>
      <w:r w:rsidR="005D1B81" w:rsidRPr="005D1B81">
        <w:rPr>
          <w:rFonts w:ascii="Calibri" w:hAnsi="Calibri"/>
          <w:color w:val="000000"/>
        </w:rPr>
        <w:t>constraints and cellular trade-offs</w:t>
      </w:r>
      <w:r w:rsidR="005D1B81">
        <w:rPr>
          <w:rFonts w:ascii="Calibri" w:hAnsi="Calibri"/>
          <w:color w:val="000000"/>
        </w:rPr>
        <w:t xml:space="preserve"> which are beyond the scope of this work, and they can be readily </w:t>
      </w:r>
      <w:r w:rsidR="005D1B81" w:rsidRPr="005D1B81">
        <w:rPr>
          <w:rFonts w:ascii="Calibri" w:hAnsi="Calibri"/>
          <w:color w:val="000000"/>
        </w:rPr>
        <w:t>correlate</w:t>
      </w:r>
      <w:r w:rsidR="005D1B81">
        <w:rPr>
          <w:rFonts w:ascii="Calibri" w:hAnsi="Calibri"/>
          <w:color w:val="000000"/>
        </w:rPr>
        <w:t>d to</w:t>
      </w:r>
      <w:r w:rsidR="005D1B81" w:rsidRPr="005D1B81">
        <w:rPr>
          <w:rFonts w:ascii="Calibri" w:hAnsi="Calibri"/>
          <w:color w:val="000000"/>
        </w:rPr>
        <w:t xml:space="preserve"> </w:t>
      </w:r>
      <w:r w:rsidR="005D1B81">
        <w:rPr>
          <w:rFonts w:ascii="Calibri" w:hAnsi="Calibri"/>
          <w:color w:val="000000"/>
        </w:rPr>
        <w:t xml:space="preserve">the </w:t>
      </w:r>
      <w:r w:rsidR="005D1B81" w:rsidRPr="005D1B81">
        <w:rPr>
          <w:rFonts w:ascii="Calibri" w:hAnsi="Calibri"/>
          <w:color w:val="000000"/>
        </w:rPr>
        <w:t>growth rate</w:t>
      </w:r>
      <w:r w:rsidR="005D1B81">
        <w:rPr>
          <w:rFonts w:ascii="Calibri" w:hAnsi="Calibri"/>
          <w:color w:val="000000"/>
        </w:rPr>
        <w:t xml:space="preserve"> of an exponentially growing culture. Further discussion on these properties is available in the supplementary text.</w:t>
      </w:r>
    </w:p>
    <w:p w14:paraId="649F3865" w14:textId="77777777" w:rsidR="00A46137" w:rsidRDefault="000D0331">
      <w:pPr>
        <w:pStyle w:val="NormalWeb"/>
        <w:spacing w:line="360" w:lineRule="auto"/>
        <w:contextualSpacing/>
        <w:jc w:val="both"/>
        <w:rPr>
          <w:rFonts w:ascii="Calibri" w:hAnsi="Calibri"/>
        </w:rPr>
      </w:pPr>
      <w:r>
        <w:rPr>
          <w:rFonts w:ascii="Calibri" w:hAnsi="Calibri"/>
        </w:rPr>
        <w:t xml:space="preserve">   </w:t>
      </w:r>
    </w:p>
    <w:p w14:paraId="4B4379D8" w14:textId="77777777" w:rsidR="00A46137" w:rsidRDefault="000D0331">
      <w:pPr>
        <w:pStyle w:val="NormalWeb"/>
        <w:spacing w:line="360" w:lineRule="auto"/>
        <w:contextualSpacing/>
        <w:jc w:val="both"/>
        <w:rPr>
          <w:rFonts w:ascii="Calibri" w:hAnsi="Calibri"/>
          <w:b/>
          <w:bCs/>
          <w:u w:val="single"/>
        </w:rPr>
      </w:pPr>
      <w:r>
        <w:rPr>
          <w:rFonts w:ascii="Calibri" w:hAnsi="Calibri"/>
          <w:b/>
          <w:bCs/>
          <w:u w:val="single"/>
        </w:rPr>
        <w:t>Relationship between growth rate and protein concentration</w:t>
      </w:r>
    </w:p>
    <w:p w14:paraId="76A636AC" w14:textId="341034E6" w:rsidR="00A46137" w:rsidRDefault="000D0331" w:rsidP="00AA4743">
      <w:pPr>
        <w:pStyle w:val="NormalWeb"/>
        <w:spacing w:after="120" w:line="360" w:lineRule="auto"/>
        <w:contextualSpacing/>
        <w:jc w:val="both"/>
        <w:rPr>
          <w:rFonts w:ascii="Calibri" w:hAnsi="Calibri"/>
        </w:rPr>
      </w:pPr>
      <w:r>
        <w:rPr>
          <w:rFonts w:ascii="Calibri" w:hAnsi="Calibri"/>
        </w:rPr>
        <w:t xml:space="preserve">We define the intrinsic strength of protein </w:t>
      </w:r>
      <m:oMath>
        <m:r>
          <w:rPr>
            <w:rFonts w:ascii="Cambria Math" w:hAnsi="Cambria Math"/>
          </w:rPr>
          <m:t>i</m:t>
        </m:r>
      </m:oMath>
      <w:r>
        <w:rPr>
          <w:rFonts w:ascii="Calibri" w:hAnsi="Calibri"/>
        </w:rPr>
        <w:t xml:space="preserve"> in </w:t>
      </w:r>
      <w:r>
        <w:rPr>
          <w:rFonts w:ascii="Calibri" w:hAnsi="Calibri"/>
          <w:color w:val="000000"/>
        </w:rPr>
        <w:t xml:space="preserve">condition </w:t>
      </w:r>
      <m:oMath>
        <m:r>
          <w:rPr>
            <w:rFonts w:ascii="Cambria Math" w:hAnsi="Cambria Math"/>
          </w:rPr>
          <m:t>c</m:t>
        </m:r>
      </m:oMath>
      <w:r>
        <w:rPr>
          <w:rFonts w:ascii="Calibri" w:hAnsi="Calibri"/>
        </w:rPr>
        <w:t xml:space="preserve"> as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rPr>
        <w:t>.</w:t>
      </w:r>
    </w:p>
    <w:p w14:paraId="618C5134" w14:textId="152CB47A" w:rsidR="00A46137" w:rsidRDefault="000D0331" w:rsidP="0099286B">
      <w:pPr>
        <w:pStyle w:val="NormalWeb"/>
        <w:spacing w:after="120" w:line="360" w:lineRule="auto"/>
        <w:contextualSpacing/>
        <w:jc w:val="both"/>
        <w:rPr>
          <w:rFonts w:ascii="Calibri" w:hAnsi="Calibri"/>
          <w:color w:val="000000"/>
        </w:rPr>
      </w:pPr>
      <w:r>
        <w:rPr>
          <w:rFonts w:ascii="Calibri" w:hAnsi="Calibri"/>
        </w:rPr>
        <w:t>Accordi</w:t>
      </w:r>
      <w:r w:rsidR="006840FB">
        <w:rPr>
          <w:rFonts w:ascii="Calibri" w:hAnsi="Calibri"/>
        </w:rPr>
        <w:t>ng to our model the biosynthetic</w:t>
      </w:r>
      <w:r>
        <w:rPr>
          <w:rFonts w:ascii="Calibri" w:hAnsi="Calibri"/>
        </w:rPr>
        <w:t xml:space="preserve"> resources of the cell are distributed among the different genes according to their intrinsic strengths, such that</w:t>
      </w:r>
      <w:r>
        <w:rPr>
          <w:rFonts w:ascii="Calibri" w:hAnsi="Calibri"/>
          <w:color w:val="000000"/>
        </w:rPr>
        <w:t xml:space="preserve"> the fraction </w:t>
      </w:r>
      <w:r>
        <w:rPr>
          <w:rFonts w:ascii="Calibri" w:hAnsi="Calibri"/>
        </w:rPr>
        <w:t xml:space="preserve">of protein </w:t>
      </w:r>
      <m:oMath>
        <m:r>
          <w:rPr>
            <w:rFonts w:ascii="Cambria Math" w:hAnsi="Cambria Math"/>
          </w:rPr>
          <m:t>i</m:t>
        </m:r>
      </m:oMath>
      <w:r w:rsidR="00BA5F83">
        <w:rPr>
          <w:rFonts w:ascii="Calibri" w:hAnsi="Calibri"/>
        </w:rPr>
        <w:t>,</w:t>
      </w:r>
      <w:r>
        <w:rPr>
          <w:rFonts w:ascii="Calibri" w:hAnsi="Calibri"/>
          <w:color w:val="000000"/>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sidR="00BA5F83">
        <w:rPr>
          <w:rFonts w:ascii="Calibri" w:hAnsi="Calibri"/>
        </w:rPr>
        <w:t>,</w:t>
      </w:r>
      <w:r w:rsidR="00217A6E">
        <w:rPr>
          <w:rFonts w:ascii="Calibri" w:hAnsi="Calibri"/>
          <w:color w:val="000000"/>
        </w:rPr>
        <w:t xml:space="preserve"> </w:t>
      </w:r>
      <w:r>
        <w:rPr>
          <w:rFonts w:ascii="Calibri" w:hAnsi="Calibri"/>
          <w:color w:val="000000"/>
        </w:rPr>
        <w:t xml:space="preserve">out of the </w:t>
      </w:r>
      <w:r w:rsidR="000725DB">
        <w:rPr>
          <w:rFonts w:ascii="Calibri" w:hAnsi="Calibri"/>
          <w:color w:val="000000"/>
        </w:rPr>
        <w:t xml:space="preserve">total </w:t>
      </w:r>
      <w:r>
        <w:rPr>
          <w:rFonts w:ascii="Calibri" w:hAnsi="Calibri"/>
          <w:color w:val="000000"/>
        </w:rPr>
        <w:t>proteome</w:t>
      </w:r>
      <w:r w:rsidR="000725DB">
        <w:rPr>
          <w:rFonts w:ascii="Calibri" w:hAnsi="Calibri"/>
          <w:color w:val="000000"/>
        </w:rPr>
        <w:t>,</w:t>
      </w:r>
      <w:r>
        <w:rPr>
          <w:rFonts w:ascii="Calibri" w:hAnsi="Calibri"/>
          <w:color w:val="000000"/>
        </w:rPr>
        <w:t xml:space="preserve"> </w:t>
      </w:r>
      <m:oMath>
        <m:r>
          <w:rPr>
            <w:rFonts w:ascii="Cambria Math" w:hAnsi="Cambria Math"/>
          </w:rPr>
          <m:t>P</m:t>
        </m:r>
        <m:d>
          <m:dPr>
            <m:ctrlPr>
              <w:rPr>
                <w:rFonts w:ascii="Cambria Math" w:hAnsi="Cambria Math"/>
              </w:rPr>
            </m:ctrlPr>
          </m:dPr>
          <m:e>
            <m:r>
              <w:rPr>
                <w:rFonts w:ascii="Cambria Math" w:hAnsi="Cambria Math"/>
              </w:rPr>
              <m:t>c</m:t>
            </m:r>
          </m:e>
        </m:d>
      </m:oMath>
      <w:r w:rsidR="000725DB">
        <w:rPr>
          <w:rFonts w:ascii="Calibri" w:hAnsi="Calibri"/>
        </w:rPr>
        <w:t>,</w:t>
      </w:r>
      <w:r w:rsidR="00217A6E">
        <w:rPr>
          <w:rFonts w:ascii="Calibri" w:hAnsi="Calibri"/>
        </w:rPr>
        <w:t xml:space="preserve"> </w:t>
      </w:r>
      <w:r w:rsidR="0099286B">
        <w:rPr>
          <w:rFonts w:ascii="Calibri" w:hAnsi="Calibri"/>
          <w:color w:val="000000"/>
        </w:rPr>
        <w:t xml:space="preserve">in condition </w:t>
      </w:r>
      <m:oMath>
        <m:r>
          <w:rPr>
            <w:rFonts w:ascii="Cambria Math" w:hAnsi="Cambria Math"/>
            <w:color w:val="000000"/>
          </w:rPr>
          <m:t>c</m:t>
        </m:r>
      </m:oMath>
      <w:r>
        <w:rPr>
          <w:rFonts w:ascii="Calibri" w:hAnsi="Calibri"/>
        </w:rPr>
        <w:t xml:space="preserve"> </w:t>
      </w:r>
      <w:r w:rsidR="006840FB">
        <w:rPr>
          <w:rFonts w:ascii="Calibri" w:hAnsi="Calibri"/>
        </w:rPr>
        <w:t>,</w:t>
      </w:r>
      <w:r w:rsidR="000725DB">
        <w:rPr>
          <w:rFonts w:ascii="Calibri" w:hAnsi="Calibri"/>
        </w:rPr>
        <w:t>denoted by</w:t>
      </w:r>
      <w:r w:rsidR="006840FB">
        <w:rPr>
          <w:rFonts w:ascii="Calibri" w:hAnsi="Calibri"/>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sidR="006840FB">
        <w:rPr>
          <w:rFonts w:ascii="Calibri" w:hAnsi="Calibri"/>
        </w:rPr>
        <w:t xml:space="preserve">, </w:t>
      </w:r>
      <w:r>
        <w:rPr>
          <w:rFonts w:ascii="Calibri" w:hAnsi="Calibri"/>
        </w:rPr>
        <w:t>is</w:t>
      </w:r>
      <w:r>
        <w:rPr>
          <w:rFonts w:ascii="Calibri" w:hAnsi="Calibri"/>
          <w:color w:val="000000"/>
        </w:rPr>
        <w:t xml:space="preserve"> equal to its intrinsic strength divided by the sum of intrinsic strengths of all of the genes under that condition. </w:t>
      </w:r>
    </w:p>
    <w:p w14:paraId="5F14274F" w14:textId="022C7C47" w:rsidR="00A46137" w:rsidRDefault="00A45CDC" w:rsidP="00A5449B">
      <w:pPr>
        <w:pStyle w:val="NormalWeb"/>
        <w:numPr>
          <w:ilvl w:val="0"/>
          <w:numId w:val="3"/>
        </w:numPr>
        <w:bidi/>
        <w:spacing w:line="360" w:lineRule="auto"/>
        <w:contextualSpacing/>
        <w:jc w:val="center"/>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oMath>
    </w:p>
    <w:p w14:paraId="7F34AFB3" w14:textId="6D9E6787" w:rsidR="008468A3" w:rsidRDefault="008468A3" w:rsidP="00AA4743">
      <w:pPr>
        <w:pStyle w:val="NormalWeb"/>
        <w:spacing w:after="120" w:line="360" w:lineRule="auto"/>
        <w:contextualSpacing/>
        <w:jc w:val="both"/>
        <w:rPr>
          <w:rFonts w:ascii="Calibri" w:hAnsi="Calibri"/>
          <w:color w:val="000000"/>
        </w:rPr>
      </w:pPr>
      <w:r>
        <w:rPr>
          <w:rFonts w:ascii="Calibri" w:hAnsi="Calibri"/>
          <w:color w:val="000000"/>
        </w:rPr>
        <w:t xml:space="preserve">In other words,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color w:val="000000"/>
        </w:rPr>
        <w:t xml:space="preserve"> is proportional to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color w:val="000000"/>
        </w:rPr>
        <w:t xml:space="preserve"> and </w:t>
      </w:r>
      <w:r w:rsidR="00322393">
        <w:rPr>
          <w:rFonts w:ascii="Calibri" w:hAnsi="Calibri"/>
          <w:color w:val="000000"/>
        </w:rPr>
        <w:t>sums to 1.</w:t>
      </w:r>
    </w:p>
    <w:p w14:paraId="2334DF5D" w14:textId="5F5FC1BF" w:rsidR="00A46137" w:rsidRDefault="000D0331" w:rsidP="00AA4743">
      <w:pPr>
        <w:pStyle w:val="NormalWeb"/>
        <w:spacing w:after="120" w:line="360" w:lineRule="auto"/>
        <w:contextualSpacing/>
        <w:jc w:val="both"/>
        <w:rPr>
          <w:rFonts w:ascii="Calibri" w:hAnsi="Calibri"/>
          <w:color w:val="000000"/>
        </w:rPr>
      </w:pPr>
      <w:r>
        <w:rPr>
          <w:rFonts w:ascii="Calibri" w:hAnsi="Calibri"/>
          <w:color w:val="000000"/>
        </w:rPr>
        <w:t>We note that a protein’s fraction out of the proteome</w:t>
      </w:r>
      <w:r w:rsidR="00AA4743">
        <w:rPr>
          <w:rFonts w:ascii="Calibri" w:hAnsi="Calibri"/>
          <w:color w:val="000000"/>
        </w:rPr>
        <w:t>,</w:t>
      </w:r>
      <w:r>
        <w:rPr>
          <w:rFonts w:ascii="Calibri" w:hAnsi="Calibri"/>
          <w:color w:val="000000"/>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sidR="00AA4743">
        <w:rPr>
          <w:rFonts w:ascii="Calibri" w:hAnsi="Calibri"/>
          <w:color w:val="000000"/>
        </w:rPr>
        <w:t>,</w:t>
      </w:r>
      <w:r>
        <w:rPr>
          <w:rFonts w:ascii="Calibri" w:hAnsi="Calibri"/>
          <w:color w:val="000000"/>
        </w:rPr>
        <w:t xml:space="preserve"> can vary across conditions as a result of two mechanisms, as discussed above and</w:t>
      </w:r>
      <w:r w:rsidR="00AA4743">
        <w:rPr>
          <w:rFonts w:ascii="Calibri" w:hAnsi="Calibri"/>
          <w:color w:val="000000"/>
        </w:rPr>
        <w:t xml:space="preserve"> </w:t>
      </w:r>
      <w:r w:rsidR="00AA4743">
        <w:rPr>
          <w:rFonts w:asciiTheme="minorHAnsi" w:hAnsiTheme="minorHAnsi"/>
          <w:color w:val="000000"/>
        </w:rPr>
        <w:t xml:space="preserve">before </w:t>
      </w:r>
      <w:r w:rsidR="00AA4743">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"ITEM-1",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"id" : "ITEM-2", "itemData" : { "DOI" : "10.1016/j.cell.2009.12.001", "ISSN" : "1097-4172", "PMID" : "20064380", "abstract" : "Bacterial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"ITEM-2", "issue" : "7", "issued" : { "date-parts" : [ [ "2009", "12", "24" ] ] }, "page" : "1366-75", "title" : "Growth rate-dependent global effects on gene expression in bacteria.", "type" : "article-journal", "volume" : "139" }, "uris" : [ "http://www.mendeley.com/documents/?uuid=f8f99ce7-a3c3-46ce-a652-d4e093bada13" ] }, { "id" : "ITEM-3", "itemData" : { "author" : [ { "dropping-particle" : "", "family" : "Maaloe", "given" : "O", "non-dropping-particle" : "", "parse-names" : false, "suffix" : "" } ], "chapter-number" : "An analysi", "container-title" : "Developmental Biology", "id" : "ITEM-3", "issued" : { "date-parts" : [ [ "1969" ] ] }, "page" : "33-58", "publisher" : "Elsevier", "title" : "Shaechter69.pdf", "type" : "chapter" }, "uris" : [ "http://www.mendeley.com/documents/?uuid=0a2aa418-6fe3-4a12-9ae6-393611102d6e" ] } ], "mendeley" : { "previouslyFormattedCitation" : "&lt;sup&gt;1,14,24&lt;/sup&gt;" }, "properties" : { "noteIndex" : 0 }, "schema" : "https://github.com/citation-style-language/schema/raw/master/csl-citation.json" }</w:instrText>
      </w:r>
      <w:r w:rsidR="00AA4743">
        <w:rPr>
          <w:rFonts w:asciiTheme="minorHAnsi" w:hAnsiTheme="minorHAnsi"/>
          <w:color w:val="000000"/>
        </w:rPr>
        <w:fldChar w:fldCharType="separate"/>
      </w:r>
      <w:r w:rsidR="00DA6721" w:rsidRPr="00DA6721">
        <w:rPr>
          <w:rFonts w:asciiTheme="minorHAnsi" w:hAnsiTheme="minorHAnsi"/>
          <w:noProof/>
          <w:color w:val="000000"/>
          <w:vertAlign w:val="superscript"/>
        </w:rPr>
        <w:t>1,14,24</w:t>
      </w:r>
      <w:r w:rsidR="00AA4743">
        <w:rPr>
          <w:rFonts w:asciiTheme="minorHAnsi" w:hAnsiTheme="minorHAnsi"/>
          <w:color w:val="000000"/>
        </w:rPr>
        <w:fldChar w:fldCharType="end"/>
      </w:r>
      <w:r>
        <w:rPr>
          <w:rFonts w:ascii="Calibri" w:hAnsi="Calibri"/>
          <w:color w:val="000000"/>
        </w:rPr>
        <w:t xml:space="preserve">: </w:t>
      </w:r>
      <w:r w:rsidR="00836957">
        <w:rPr>
          <w:rFonts w:ascii="Calibri" w:hAnsi="Calibri"/>
          <w:color w:val="000000"/>
        </w:rPr>
        <w:t>(a)</w:t>
      </w:r>
      <w:r>
        <w:rPr>
          <w:rFonts w:ascii="Calibri" w:hAnsi="Calibri"/>
          <w:color w:val="000000"/>
        </w:rPr>
        <w:t xml:space="preserve"> Active regulation by changing the intrinsic strength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color w:val="000000"/>
        </w:rPr>
        <w:t xml:space="preserve">. </w:t>
      </w:r>
      <w:r w:rsidR="00836957">
        <w:rPr>
          <w:rFonts w:ascii="Calibri" w:hAnsi="Calibri"/>
          <w:color w:val="000000"/>
        </w:rPr>
        <w:t>(b)</w:t>
      </w:r>
      <w:r>
        <w:rPr>
          <w:rFonts w:ascii="Calibri" w:hAnsi="Calibri"/>
          <w:color w:val="000000"/>
        </w:rPr>
        <w:t xml:space="preserve"> Passive change due to changes in the intrinsic strengths of other genes, i.e. a change in the sum over </w:t>
      </w:r>
      <m:oMath>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oMath>
      <w:r w:rsidR="0099286B">
        <w:rPr>
          <w:rFonts w:ascii="Calibri" w:hAnsi="Calibri"/>
          <w:color w:val="000000"/>
        </w:rPr>
        <w:t xml:space="preserve"> in the denominator.</w:t>
      </w:r>
    </w:p>
    <w:p w14:paraId="3E69A836" w14:textId="77777777" w:rsidR="00A46137" w:rsidRDefault="00A46137">
      <w:pPr>
        <w:pStyle w:val="NormalWeb"/>
        <w:spacing w:after="120" w:line="360" w:lineRule="auto"/>
        <w:contextualSpacing/>
        <w:jc w:val="both"/>
        <w:rPr>
          <w:rFonts w:ascii="Calibri" w:hAnsi="Calibri"/>
          <w:color w:val="000000"/>
        </w:rPr>
      </w:pPr>
    </w:p>
    <w:p w14:paraId="7666E6A5" w14:textId="6103A767" w:rsidR="00A46137" w:rsidRDefault="000D0331">
      <w:pPr>
        <w:pStyle w:val="NormalWeb"/>
        <w:spacing w:after="120" w:line="360" w:lineRule="auto"/>
        <w:contextualSpacing/>
        <w:jc w:val="both"/>
        <w:rPr>
          <w:rFonts w:ascii="Calibri" w:hAnsi="Calibri"/>
          <w:color w:val="000000"/>
        </w:rPr>
      </w:pPr>
      <w:r>
        <w:rPr>
          <w:rFonts w:ascii="Calibri" w:hAnsi="Calibri"/>
          <w:color w:val="000000"/>
        </w:rPr>
        <w:t>To formally model the self-replicating property of cells we make the following assumptions:</w:t>
      </w:r>
    </w:p>
    <w:p w14:paraId="64AB4FA2" w14:textId="77DCA91C" w:rsidR="00A46137" w:rsidRDefault="000D0331" w:rsidP="00B6058B">
      <w:pPr>
        <w:pStyle w:val="NormalWeb"/>
        <w:numPr>
          <w:ilvl w:val="0"/>
          <w:numId w:val="2"/>
        </w:numPr>
        <w:spacing w:after="120" w:line="360" w:lineRule="auto"/>
        <w:contextualSpacing/>
        <w:jc w:val="both"/>
        <w:rPr>
          <w:rFonts w:ascii="Calibri" w:hAnsi="Calibri"/>
          <w:color w:val="000000"/>
        </w:rPr>
      </w:pPr>
      <w:r>
        <w:rPr>
          <w:rFonts w:ascii="Calibri" w:hAnsi="Calibri"/>
          <w:color w:val="000000"/>
        </w:rPr>
        <w:t xml:space="preserve">There is a set of </w:t>
      </w:r>
      <w:r w:rsidR="00B6058B">
        <w:rPr>
          <w:rFonts w:ascii="Calibri" w:hAnsi="Calibri"/>
          <w:color w:val="000000"/>
        </w:rPr>
        <w:t xml:space="preserve">genes belonging to the </w:t>
      </w:r>
      <w:r>
        <w:rPr>
          <w:rFonts w:ascii="Calibri" w:hAnsi="Calibri"/>
          <w:color w:val="000000"/>
        </w:rPr>
        <w:t xml:space="preserve">biosynthesis </w:t>
      </w:r>
      <w:r w:rsidR="00B6058B">
        <w:rPr>
          <w:rFonts w:ascii="Calibri" w:hAnsi="Calibri"/>
          <w:color w:val="000000"/>
        </w:rPr>
        <w:t xml:space="preserve">machinery </w:t>
      </w:r>
      <w:r>
        <w:rPr>
          <w:rFonts w:ascii="Calibri" w:hAnsi="Calibri"/>
          <w:color w:val="000000"/>
        </w:rPr>
        <w:t>G</w:t>
      </w:r>
      <w:r>
        <w:rPr>
          <w:rFonts w:ascii="Calibri" w:hAnsi="Calibri"/>
          <w:color w:val="000000"/>
          <w:vertAlign w:val="subscript"/>
        </w:rPr>
        <w:t>B</w:t>
      </w:r>
      <w:r>
        <w:rPr>
          <w:rFonts w:ascii="Calibri" w:hAnsi="Calibri"/>
          <w:color w:val="000000"/>
        </w:rPr>
        <w:t>, which are not differentially regulated under the conditions investigated (e.g. genes of the transcriptional and translational machineries). Thus, their intrinsic strengths are constant</w:t>
      </w:r>
      <w:r w:rsidR="00E670FC">
        <w:rPr>
          <w:rFonts w:ascii="Calibri" w:hAnsi="Calibri"/>
          <w:color w:val="000000"/>
        </w:rPr>
        <w:t xml:space="preserve"> </w:t>
      </w:r>
      <w:r w:rsidR="00E670FC">
        <w:rPr>
          <w:rFonts w:ascii="Calibri" w:hAnsi="Calibri"/>
        </w:rPr>
        <w:t>for all investigated conditions</w:t>
      </w:r>
      <w:r>
        <w:rPr>
          <w:rFonts w:ascii="Calibri" w:hAnsi="Calibri"/>
          <w:color w:val="000000"/>
        </w:rPr>
        <w:t>:</w:t>
      </w:r>
    </w:p>
    <w:p w14:paraId="1B1AF842" w14:textId="3F370FF9" w:rsidR="00A46137" w:rsidRDefault="000D0331" w:rsidP="00AA4743">
      <w:pPr>
        <w:pStyle w:val="NormalWeb"/>
        <w:spacing w:after="120" w:line="360" w:lineRule="auto"/>
        <w:ind w:left="720"/>
        <w:contextualSpacing/>
        <w:jc w:val="both"/>
      </w:pPr>
      <m:oMathPara>
        <m:oMath>
          <m:r>
            <w:rPr>
              <w:rFonts w:ascii="Cambria Math" w:hAnsi="Cambria Math"/>
            </w:rPr>
            <m:t>∀c,i∈</m:t>
          </m:r>
          <m:sSub>
            <m:sSubPr>
              <m:ctrlPr>
                <w:rPr>
                  <w:rFonts w:ascii="Cambria Math" w:hAnsi="Cambria Math"/>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74B2BFDC" w14:textId="7A267443" w:rsidR="00A46137" w:rsidRDefault="000D0331" w:rsidP="00B6058B">
      <w:pPr>
        <w:pStyle w:val="NormalWeb"/>
        <w:numPr>
          <w:ilvl w:val="0"/>
          <w:numId w:val="2"/>
        </w:numPr>
        <w:spacing w:after="120" w:line="360" w:lineRule="auto"/>
        <w:contextualSpacing/>
        <w:jc w:val="both"/>
        <w:rPr>
          <w:rFonts w:ascii="Calibri" w:hAnsi="Calibri"/>
          <w:color w:val="000000"/>
        </w:rPr>
      </w:pPr>
      <w:r>
        <w:rPr>
          <w:rFonts w:ascii="Calibri" w:hAnsi="Calibri"/>
          <w:color w:val="000000"/>
        </w:rPr>
        <w:t>The biosynthesis machinery operates at a constant rate per unit under the conditions investigated (</w:t>
      </w:r>
      <w:r w:rsidR="00836957">
        <w:rPr>
          <w:rFonts w:ascii="Calibri" w:hAnsi="Calibri"/>
          <w:color w:val="000000"/>
        </w:rPr>
        <w:t>i.e</w:t>
      </w:r>
      <w:r>
        <w:rPr>
          <w:rFonts w:ascii="Calibri" w:hAnsi="Calibri"/>
          <w:color w:val="000000"/>
        </w:rPr>
        <w:t xml:space="preserve">. the transcription and translation rates are invariant under different growth conditions, as was previously </w:t>
      </w:r>
      <w:r w:rsidR="00AA4743">
        <w:rPr>
          <w:rFonts w:ascii="Calibri" w:hAnsi="Calibri"/>
          <w:color w:val="000000"/>
        </w:rPr>
        <w:t>suggested</w:t>
      </w:r>
      <w:r w:rsidR="00AA4743">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"John L. Ingraham, Ole Maal\u00f8e", "given" : "Frederick Carl Neidhardt", "non-dropping-particle" : "", "parse-names" : false, "suffix" : "" } ], "id" : "ITEM-1", "issued" : { "date-parts" : [ [ "1983" ] ] }, "page" : "435", "publisher" : ". Sinauer Assoc., Sunderland, MA", "title" : "Growth of the bacterial cell", "type" : "book" }, "uris" : [ "http://www.mendeley.com/documents/?uuid=b4e4ea76-717d-4129-93c3-c8e44f915bf4" ] }, { "id" : "ITEM-2", "itemData" : { "ISSN" : "0021-9193", "PMID" : "10809680", "abstract" : "The expression of any given bacterial protein is predicted to depend on (i) the transcriptional regulation of the promoter and the translational regulation of its mRNA and (ii) the synthesis and translation of total (bulk) mRNA. This is because total mRNA acts as a competitor to the specific mRNA for the binding of initiation-ready free ribosomes. To characterize the effects of mRNA competition on gene expression, the specific activity of beta-galactosidase expressed from three different promoter-lacZ fusions (P(spc)-lacZ, P(RNAI)-lacZ, and P(RNAII)-lacZ) was measured (i) in a relA(+) background during exponential growth at different rates and (ii) in relA(+) and DeltarelA derivatives of Escherichia coli B/r after induction of a mild stringent or a relaxed response to raise or lower, respectively, the level of ppGpp. Expression from all three promoters was stimulated during slow exponential growth or at elevated levels of ppGpp and was reduced during fast exponential growth or at lower levels of ppGpp. From these observations and from other considerations, we propose (i) that the concentration of free, initiation-ready ribosomes is approximately constant and independent of the growth rate and (ii) that bulk mRNA made during slow growth and at elevated levels of ppGpp is less efficiently translated than bulk mRNA made during fast growth and at reduced levels of ppGpp. These features lead to an indirect enhancement in the expression of LacZ (or of any other protein) during growth in media of poor nutritional quality and at increased levels of ppGpp.", "author" : [ { "dropping-particle" : "", "family" : "Liang", "given" : "S T", "non-dropping-particle" : "", "parse-names" : false, "suffix" : "" }, { "dropping-particle" : "", "family" : "Xu", "given" : "Y C", "non-dropping-particle" : "", "parse-names" : false, "suffix" : "" }, { "dropping-particle" : "", "family" : "Dennis", "given" : "P", "non-dropping-particle" : "", "parse-names" : false, "suffix" : "" }, { "dropping-particle" : "", "family" : "Bremer", "given" : "H", "non-dropping-particle" : "", "parse-names" : false, "suffix" : "" } ], "container-title" : "Journal of bacteriology", "id" : "ITEM-2", "issue" : "11", "issued" : { "date-parts" : [ [ "2000", "6" ] ] }, "page" : "3037-44", "title" : "mRNA composition and control of bacterial gene expression.", "type" : "article-journal", "volume" : "182" }, "uris" : [ "http://www.mendeley.com/documents/?uuid=31b4a83c-bc20-4b31-9e94-d151ebc7cebf" ] } ], "mendeley" : { "previouslyFormattedCitation" : "&lt;sup&gt;6,35&lt;/sup&gt;" }, "properties" : { "noteIndex" : 0 }, "schema" : "https://github.com/citation-style-language/schema/raw/master/csl-citation.json" }</w:instrText>
      </w:r>
      <w:r w:rsidR="00AA4743">
        <w:rPr>
          <w:rFonts w:ascii="Calibri" w:hAnsi="Calibri"/>
          <w:color w:val="000000"/>
        </w:rPr>
        <w:fldChar w:fldCharType="separate"/>
      </w:r>
      <w:r w:rsidR="00DA6721" w:rsidRPr="00DA6721">
        <w:rPr>
          <w:rFonts w:ascii="Calibri" w:hAnsi="Calibri"/>
          <w:noProof/>
          <w:color w:val="000000"/>
          <w:vertAlign w:val="superscript"/>
        </w:rPr>
        <w:t>6,35</w:t>
      </w:r>
      <w:r w:rsidR="00AA4743">
        <w:rPr>
          <w:rFonts w:ascii="Calibri" w:hAnsi="Calibri"/>
          <w:color w:val="000000"/>
        </w:rPr>
        <w:fldChar w:fldCharType="end"/>
      </w:r>
      <w:r>
        <w:rPr>
          <w:rFonts w:ascii="Calibri" w:hAnsi="Calibri"/>
          <w:color w:val="000000"/>
        </w:rPr>
        <w:t xml:space="preserve">). This assumption was observed not to hold under slow growth rates and can be relaxed as discussed in </w:t>
      </w:r>
      <w:r w:rsidR="00B6058B">
        <w:rPr>
          <w:rFonts w:ascii="Calibri" w:hAnsi="Calibri"/>
          <w:color w:val="000000"/>
        </w:rPr>
        <w:t xml:space="preserve">the </w:t>
      </w:r>
      <w:r>
        <w:rPr>
          <w:rFonts w:ascii="Calibri" w:hAnsi="Calibri"/>
          <w:color w:val="000000"/>
        </w:rPr>
        <w:t>supplementary</w:t>
      </w:r>
      <w:r w:rsidR="00B6058B">
        <w:rPr>
          <w:rFonts w:ascii="Calibri" w:hAnsi="Calibri"/>
          <w:color w:val="000000"/>
        </w:rPr>
        <w:t xml:space="preserve"> text</w:t>
      </w:r>
      <w:r>
        <w:rPr>
          <w:rFonts w:ascii="Calibri" w:hAnsi="Calibri"/>
          <w:color w:val="000000"/>
        </w:rPr>
        <w:t>.</w:t>
      </w:r>
    </w:p>
    <w:p w14:paraId="08774A7E" w14:textId="7FD7420F" w:rsidR="00A46137" w:rsidRDefault="000D0331" w:rsidP="00AA4743">
      <w:pPr>
        <w:pStyle w:val="NormalWeb"/>
        <w:spacing w:after="120" w:line="360" w:lineRule="auto"/>
        <w:contextualSpacing/>
        <w:jc w:val="both"/>
        <w:rPr>
          <w:rFonts w:ascii="Calibri" w:hAnsi="Calibri"/>
          <w:color w:val="000000"/>
        </w:rPr>
      </w:pPr>
      <w:r>
        <w:rPr>
          <w:rFonts w:ascii="Calibri" w:hAnsi="Calibri"/>
          <w:color w:val="000000"/>
        </w:rPr>
        <w:t xml:space="preserve">Under these assumptions there exists a constant time, </w:t>
      </w:r>
      <m:oMath>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w:r>
        <w:rPr>
          <w:rFonts w:ascii="Calibri" w:hAnsi="Calibri"/>
          <w:color w:val="000000"/>
        </w:rPr>
        <w:t xml:space="preserve">, that it takes a biosynthesis generating unit to replicate itself. For concreteness, one can think about the time it takes a single ribosome to translate the equivalent of its own proteins. We note that the time it takes the entire biosynthesis machinery to replicate itself is therefore also </w:t>
      </w:r>
      <m:oMath>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w:r>
        <w:rPr>
          <w:rFonts w:ascii="Calibri" w:hAnsi="Calibri"/>
          <w:color w:val="000000"/>
        </w:rPr>
        <w:t>. For convenience, we denote the sum of intrinsic strengths of the biosynthesis machinery genes by:</w:t>
      </w:r>
    </w:p>
    <w:p w14:paraId="63718915" w14:textId="1AB5D234" w:rsidR="00A46137" w:rsidRDefault="00A45CDC" w:rsidP="00AA4743">
      <w:pPr>
        <w:pStyle w:val="NormalWeb"/>
        <w:spacing w:after="120" w:line="360" w:lineRule="auto"/>
        <w:contextualSpacing/>
        <w:jc w:val="both"/>
      </w:pPr>
      <m:oMathPara>
        <m:oMath>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r>
            <w:rPr>
              <w:rFonts w:ascii="Cambria Math" w:hAnsi="Cambria Math"/>
            </w:rPr>
            <m:t>=</m:t>
          </m:r>
          <m:nary>
            <m:naryPr>
              <m:chr m:val="∑"/>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G</m:t>
                  </m:r>
                </m:e>
                <m:sub>
                  <m:r>
                    <w:rPr>
                      <w:rFonts w:ascii="Cambria Math" w:hAnsi="Cambria Math"/>
                    </w:rPr>
                    <m:t>B</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oMath>
      </m:oMathPara>
    </w:p>
    <w:p w14:paraId="15A4C525" w14:textId="6202788B" w:rsidR="00A46137" w:rsidRDefault="000D0331" w:rsidP="00AA4743">
      <w:pPr>
        <w:pStyle w:val="NormalWeb"/>
        <w:spacing w:after="120" w:line="360" w:lineRule="auto"/>
        <w:contextualSpacing/>
        <w:jc w:val="both"/>
        <w:rPr>
          <w:rFonts w:ascii="Calibri" w:hAnsi="Calibri"/>
          <w:color w:val="000000"/>
        </w:rPr>
      </w:pPr>
      <w:r>
        <w:rPr>
          <w:rFonts w:ascii="Calibri" w:hAnsi="Calibri"/>
          <w:color w:val="000000"/>
        </w:rPr>
        <w:t>As the intrinsic strength of these genes is constant (assumption 1), this sum includes no condition-specific terms and</w:t>
      </w:r>
      <w:r w:rsidR="001E71F4">
        <w:rPr>
          <w:rFonts w:ascii="Calibri" w:hAnsi="Calibri"/>
          <w:color w:val="000000"/>
        </w:rPr>
        <w:t xml:space="preserve"> </w:t>
      </w:r>
      <m:oMath>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w:r>
        <w:rPr>
          <w:rFonts w:ascii="Calibri" w:hAnsi="Calibri"/>
          <w:color w:val="000000"/>
        </w:rPr>
        <w:t xml:space="preserve"> remains constant across different growth conditions.</w:t>
      </w:r>
    </w:p>
    <w:p w14:paraId="6D2BE019" w14:textId="77777777" w:rsidR="00A46137" w:rsidRDefault="00A46137">
      <w:pPr>
        <w:pStyle w:val="NormalWeb"/>
        <w:spacing w:after="120" w:line="360" w:lineRule="auto"/>
        <w:contextualSpacing/>
        <w:jc w:val="both"/>
        <w:rPr>
          <w:rFonts w:ascii="Calibri" w:hAnsi="Calibri"/>
          <w:color w:val="000000"/>
        </w:rPr>
      </w:pPr>
    </w:p>
    <w:p w14:paraId="2879A3EC" w14:textId="04444359" w:rsidR="00A46137" w:rsidRDefault="00836957" w:rsidP="00347DC0">
      <w:pPr>
        <w:pStyle w:val="NormalWeb"/>
        <w:spacing w:after="120" w:line="360" w:lineRule="auto"/>
        <w:contextualSpacing/>
        <w:jc w:val="both"/>
        <w:rPr>
          <w:rFonts w:ascii="Calibri" w:hAnsi="Calibri"/>
          <w:color w:val="000000"/>
        </w:rPr>
      </w:pPr>
      <w:r>
        <w:rPr>
          <w:rFonts w:ascii="Calibri" w:hAnsi="Calibri"/>
          <w:color w:val="000000"/>
        </w:rPr>
        <w:t>W</w:t>
      </w:r>
      <w:r w:rsidR="000D0331">
        <w:rPr>
          <w:rFonts w:ascii="Calibri" w:hAnsi="Calibri"/>
          <w:color w:val="000000"/>
        </w:rPr>
        <w:t>hen a cell doubles itself, every biosynthesis unit needs to synthesize the equivalent of its own proteins plus some portion of the rest of the proteome.</w:t>
      </w:r>
      <w:r>
        <w:rPr>
          <w:rFonts w:ascii="Calibri" w:hAnsi="Calibri"/>
          <w:color w:val="000000"/>
        </w:rPr>
        <w:t xml:space="preserve"> As shown below, the total doubling time will be inversely proportional to the fraction of the biosynthesis machinery out of the total proteome.</w:t>
      </w:r>
      <w:r w:rsidR="00347DC0">
        <w:rPr>
          <w:rFonts w:ascii="Calibri" w:hAnsi="Calibri"/>
          <w:color w:val="000000"/>
        </w:rPr>
        <w:t xml:space="preserve"> </w:t>
      </w:r>
      <w:r w:rsidR="000D0331">
        <w:rPr>
          <w:rFonts w:ascii="Calibri" w:hAnsi="Calibri"/>
          <w:color w:val="000000"/>
        </w:rPr>
        <w:t>Based on equation 1, this fraction can be expressed as:</w:t>
      </w:r>
    </w:p>
    <w:p w14:paraId="5D924EBA" w14:textId="1748E0E8" w:rsidR="00A46137" w:rsidRDefault="00A45CDC" w:rsidP="00224F1E">
      <w:pPr>
        <w:pStyle w:val="NormalWeb"/>
        <w:spacing w:after="120" w:line="360" w:lineRule="auto"/>
        <w:ind w:left="360"/>
        <w:contextualSpacing/>
        <w:jc w:val="both"/>
      </w:pPr>
      <m:oMathPara>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B</m:t>
                  </m:r>
                </m:sub>
              </m:sSub>
            </m:sub>
          </m:sSub>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B</m:t>
                      </m:r>
                    </m:sub>
                  </m:sSub>
                </m:sub>
              </m:sSub>
              <m:d>
                <m:dPr>
                  <m:ctrlPr>
                    <w:rPr>
                      <w:rFonts w:ascii="Cambria Math" w:hAnsi="Cambria Math"/>
                    </w:rPr>
                  </m:ctrlPr>
                </m:dPr>
                <m:e>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G</m:t>
                      </m:r>
                    </m:e>
                    <m:sub>
                      <m:r>
                        <w:rPr>
                          <w:rFonts w:ascii="Cambria Math" w:hAnsi="Cambria Math"/>
                        </w:rPr>
                        <m:t>B</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oMath>
      </m:oMathPara>
    </w:p>
    <w:p w14:paraId="50E32609" w14:textId="77777777" w:rsidR="00A46137" w:rsidRDefault="00A46137">
      <w:pPr>
        <w:pStyle w:val="NormalWeb"/>
        <w:spacing w:after="120" w:line="360" w:lineRule="auto"/>
        <w:contextualSpacing/>
        <w:jc w:val="both"/>
        <w:rPr>
          <w:rFonts w:ascii="Calibri" w:hAnsi="Calibri"/>
          <w:color w:val="000000"/>
        </w:rPr>
      </w:pPr>
    </w:p>
    <w:p w14:paraId="353719C3"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Therefore, the total time it takes the biosynthesis machinery to produce a desired proteome under condition c is:</w:t>
      </w:r>
    </w:p>
    <w:p w14:paraId="1DE4164C" w14:textId="6F0BFF07" w:rsidR="00A46137" w:rsidRDefault="000D0331" w:rsidP="00322393">
      <w:pPr>
        <w:pStyle w:val="NormalWeb"/>
        <w:spacing w:after="120" w:line="360" w:lineRule="auto"/>
        <w:contextualSpacing/>
        <w:jc w:val="both"/>
      </w:pPr>
      <m:oMathPara>
        <m:oMath>
          <m:r>
            <w:rPr>
              <w:rFonts w:ascii="Cambria Math" w:hAnsi="Cambria Math"/>
            </w:rPr>
            <m:t>τ</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B</m:t>
                      </m:r>
                    </m:sub>
                  </m:sSub>
                </m:sub>
              </m:sSub>
              <m:d>
                <m:dPr>
                  <m:ctrlPr>
                    <w:rPr>
                      <w:rFonts w:ascii="Cambria Math" w:hAnsi="Cambria Math"/>
                    </w:rPr>
                  </m:ctrlPr>
                </m:dPr>
                <m:e>
                  <m:r>
                    <w:rPr>
                      <w:rFonts w:ascii="Cambria Math" w:hAnsi="Cambria Math"/>
                    </w:rPr>
                    <m:t>c</m:t>
                  </m:r>
                </m:e>
              </m:d>
            </m:den>
          </m:f>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num>
            <m:den>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den>
          </m:f>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m:oMathPara>
    </w:p>
    <w:p w14:paraId="52382DE3" w14:textId="662AC2E9" w:rsidR="00A46137" w:rsidRDefault="000D0331">
      <w:pPr>
        <w:pStyle w:val="NormalWeb"/>
        <w:spacing w:after="120" w:line="360" w:lineRule="auto"/>
        <w:contextualSpacing/>
        <w:jc w:val="both"/>
        <w:rPr>
          <w:rFonts w:ascii="Calibri" w:hAnsi="Calibri"/>
          <w:color w:val="000000"/>
        </w:rPr>
      </w:pPr>
      <m:oMath>
        <m:r>
          <w:rPr>
            <w:rFonts w:ascii="Cambria Math" w:hAnsi="Cambria Math"/>
          </w:rPr>
          <m:t>τ</m:t>
        </m:r>
        <m:d>
          <m:dPr>
            <m:ctrlPr>
              <w:rPr>
                <w:rFonts w:ascii="Cambria Math" w:hAnsi="Cambria Math"/>
              </w:rPr>
            </m:ctrlPr>
          </m:dPr>
          <m:e>
            <m:r>
              <w:rPr>
                <w:rFonts w:ascii="Cambria Math" w:hAnsi="Cambria Math"/>
              </w:rPr>
              <m:t>c</m:t>
            </m:r>
          </m:e>
        </m:d>
      </m:oMath>
      <w:r>
        <w:rPr>
          <w:rFonts w:ascii="Calibri" w:hAnsi="Calibri"/>
          <w:color w:val="000000"/>
        </w:rPr>
        <w:t xml:space="preserve"> </w:t>
      </w:r>
      <w:r w:rsidR="00004776">
        <w:rPr>
          <w:rFonts w:ascii="Calibri" w:hAnsi="Calibri"/>
          <w:color w:val="000000"/>
        </w:rPr>
        <w:t>is</w:t>
      </w:r>
      <w:r>
        <w:rPr>
          <w:rFonts w:ascii="Calibri" w:hAnsi="Calibri"/>
          <w:color w:val="000000"/>
        </w:rPr>
        <w:t xml:space="preserve"> the doubling time of the proteome</w:t>
      </w:r>
      <w:r w:rsidR="00004776">
        <w:rPr>
          <w:rFonts w:ascii="Calibri" w:hAnsi="Calibri"/>
          <w:color w:val="000000"/>
        </w:rPr>
        <w:t xml:space="preserve">, </w:t>
      </w:r>
      <w:r w:rsidR="00494C30">
        <w:rPr>
          <w:rFonts w:ascii="Calibri" w:hAnsi="Calibri"/>
          <w:color w:val="000000"/>
        </w:rPr>
        <w:t xml:space="preserve">and is </w:t>
      </w:r>
      <w:r w:rsidR="00004776">
        <w:rPr>
          <w:rFonts w:ascii="Calibri" w:hAnsi="Calibri"/>
          <w:color w:val="000000"/>
        </w:rPr>
        <w:t>equal to the doubling time of the biomass, assuming the proteome fraction does not vary significantly</w:t>
      </w:r>
      <w:r>
        <w:rPr>
          <w:rFonts w:ascii="Calibri" w:hAnsi="Calibri"/>
          <w:color w:val="000000"/>
        </w:rPr>
        <w:t>.</w:t>
      </w:r>
    </w:p>
    <w:p w14:paraId="504533DB" w14:textId="52C009AF" w:rsidR="00A46137" w:rsidRDefault="000D0331" w:rsidP="00B6058B">
      <w:pPr>
        <w:pStyle w:val="NormalWeb"/>
        <w:spacing w:after="120" w:line="360" w:lineRule="auto"/>
        <w:contextualSpacing/>
        <w:jc w:val="both"/>
        <w:rPr>
          <w:rFonts w:ascii="Calibri" w:hAnsi="Calibri"/>
          <w:color w:val="000000"/>
        </w:rPr>
      </w:pPr>
      <w:r>
        <w:rPr>
          <w:rFonts w:ascii="Calibri" w:hAnsi="Calibri"/>
          <w:color w:val="000000"/>
        </w:rPr>
        <w:t>If the entire proteome is composed of biosynthesis machinery</w:t>
      </w:r>
      <w:r w:rsidR="00494C30">
        <w:rPr>
          <w:rFonts w:ascii="Calibri" w:hAnsi="Calibri"/>
          <w:color w:val="000000"/>
        </w:rPr>
        <w:t xml:space="preserve"> units, then the doubling time,</w:t>
      </w:r>
      <w:r>
        <w:rPr>
          <w:rFonts w:ascii="Calibri" w:hAnsi="Calibri"/>
          <w:color w:val="000000"/>
        </w:rPr>
        <w:t xml:space="preserve"> </w:t>
      </w:r>
      <m:oMath>
        <m:r>
          <w:rPr>
            <w:rFonts w:ascii="Cambria Math" w:hAnsi="Cambria Math"/>
          </w:rPr>
          <m:t>τ</m:t>
        </m:r>
        <m:d>
          <m:dPr>
            <m:ctrlPr>
              <w:rPr>
                <w:rFonts w:ascii="Cambria Math" w:hAnsi="Cambria Math"/>
              </w:rPr>
            </m:ctrlPr>
          </m:dPr>
          <m:e>
            <m:r>
              <w:rPr>
                <w:rFonts w:ascii="Cambria Math" w:hAnsi="Cambria Math"/>
              </w:rPr>
              <m:t>c</m:t>
            </m:r>
          </m:e>
        </m:d>
      </m:oMath>
      <w:r>
        <w:rPr>
          <w:rFonts w:ascii="Calibri" w:hAnsi="Calibri"/>
          <w:color w:val="000000"/>
        </w:rPr>
        <w:t xml:space="preserve"> is equal to </w:t>
      </w:r>
      <m:oMath>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w:r>
        <w:rPr>
          <w:rFonts w:ascii="Calibri" w:hAnsi="Calibri"/>
          <w:color w:val="000000"/>
        </w:rPr>
        <w:t>. Each additional protein</w:t>
      </w:r>
      <w:r w:rsidR="00B6058B">
        <w:rPr>
          <w:rFonts w:ascii="Calibri" w:hAnsi="Calibri"/>
          <w:color w:val="000000"/>
        </w:rPr>
        <w:t xml:space="preserve"> that does not belong to the biosynthesis machinery</w:t>
      </w:r>
      <w:r>
        <w:rPr>
          <w:rFonts w:ascii="Calibri" w:hAnsi="Calibri"/>
          <w:color w:val="000000"/>
        </w:rPr>
        <w:t xml:space="preserve"> will increase the doubling time.</w:t>
      </w:r>
    </w:p>
    <w:p w14:paraId="09E342F6" w14:textId="5910DCB1" w:rsidR="00A46137" w:rsidRDefault="000D0331">
      <w:pPr>
        <w:pStyle w:val="NormalWeb"/>
        <w:spacing w:after="120" w:line="360" w:lineRule="auto"/>
        <w:contextualSpacing/>
        <w:jc w:val="both"/>
        <w:rPr>
          <w:rFonts w:ascii="Calibri" w:hAnsi="Calibri"/>
          <w:color w:val="000000"/>
        </w:rPr>
      </w:pPr>
      <w:r>
        <w:rPr>
          <w:rFonts w:ascii="Calibri" w:hAnsi="Calibri"/>
          <w:color w:val="000000"/>
        </w:rPr>
        <w:t xml:space="preserve">Since by definition </w:t>
      </w:r>
      <w:r>
        <w:rPr>
          <w:rFonts w:ascii="Calibri" w:hAnsi="Calibri"/>
          <w:i/>
          <w:iCs/>
          <w:color w:val="000000"/>
        </w:rPr>
        <w:t>g</w:t>
      </w:r>
      <w:r>
        <w:rPr>
          <w:rFonts w:ascii="Calibri" w:hAnsi="Calibri"/>
          <w:color w:val="000000"/>
        </w:rPr>
        <w:t>, the growth rate</w:t>
      </w:r>
      <w:r w:rsidR="009B6585">
        <w:rPr>
          <w:rFonts w:ascii="Calibri" w:hAnsi="Calibri"/>
          <w:color w:val="000000"/>
        </w:rPr>
        <w:t xml:space="preserve"> is </w:t>
      </w:r>
      <m:oMath>
        <m:r>
          <w:rPr>
            <w:rFonts w:ascii="Cambria Math" w:hAnsi="Cambria Math"/>
          </w:rPr>
          <m:t>ln</m:t>
        </m:r>
        <m:f>
          <m:fPr>
            <m:type m:val="lin"/>
            <m:ctrlPr>
              <w:rPr>
                <w:rFonts w:ascii="Cambria Math" w:hAnsi="Cambria Math"/>
              </w:rPr>
            </m:ctrlPr>
          </m:fPr>
          <m:num>
            <m:d>
              <m:dPr>
                <m:ctrlPr>
                  <w:rPr>
                    <w:rFonts w:ascii="Cambria Math" w:hAnsi="Cambria Math"/>
                  </w:rPr>
                </m:ctrlPr>
              </m:dPr>
              <m:e>
                <m:r>
                  <w:rPr>
                    <w:rFonts w:ascii="Cambria Math" w:hAnsi="Cambria Math"/>
                  </w:rPr>
                  <m:t>2</m:t>
                </m:r>
              </m:e>
            </m:d>
          </m:num>
          <m:den>
            <m:r>
              <w:rPr>
                <w:rFonts w:ascii="Cambria Math" w:hAnsi="Cambria Math"/>
              </w:rPr>
              <m:t>τ</m:t>
            </m:r>
          </m:den>
        </m:f>
      </m:oMath>
      <w:r>
        <w:rPr>
          <w:rFonts w:ascii="Calibri" w:hAnsi="Calibri"/>
          <w:color w:val="000000"/>
        </w:rPr>
        <w:t xml:space="preserve"> then:</w:t>
      </w:r>
    </w:p>
    <w:p w14:paraId="2DE05938" w14:textId="7F34BC50" w:rsidR="00494C30" w:rsidRPr="00494C30" w:rsidRDefault="000D0331" w:rsidP="00224F1E">
      <w:pPr>
        <w:pStyle w:val="NormalWeb"/>
        <w:spacing w:after="120" w:line="360" w:lineRule="auto"/>
        <w:contextualSpacing/>
        <w:jc w:val="both"/>
        <w:rPr>
          <w:rFonts w:ascii="Calibri" w:hAnsi="Calibri"/>
        </w:rPr>
      </w:pPr>
      <m:oMathPara>
        <m:oMath>
          <m:r>
            <w:rPr>
              <w:rFonts w:ascii="Cambria Math" w:hAnsi="Cambria Math"/>
            </w:rPr>
            <m:t>g</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nary>
                <m:naryPr>
                  <m:chr m:val="∑"/>
                  <m:supHide m:val="1"/>
                  <m:ctrlPr>
                    <w:rPr>
                      <w:rFonts w:ascii="Cambria Math" w:hAnsi="Cambria Math"/>
                    </w:rPr>
                  </m:ctrlPr>
                </m:naryPr>
                <m:sub>
                  <m:r>
                    <w:rPr>
                      <w:rFonts w:ascii="Cambria Math" w:hAnsi="Cambria Math"/>
                    </w:rPr>
                    <m:t>j</m:t>
                  </m:r>
                </m:sub>
                <m:sup>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sup>
                <m:e/>
              </m:nary>
            </m:den>
          </m:f>
          <m:f>
            <m:fPr>
              <m:ctrlPr>
                <w:rPr>
                  <w:rFonts w:ascii="Cambria Math" w:hAnsi="Cambria Math"/>
                </w:rPr>
              </m:ctrlPr>
            </m:fPr>
            <m:num>
              <m:r>
                <w:rPr>
                  <w:rFonts w:ascii="Cambria Math" w:hAnsi="Cambria Math"/>
                </w:rPr>
                <m:t>ln</m:t>
              </m:r>
              <m:d>
                <m:dPr>
                  <m:ctrlPr>
                    <w:rPr>
                      <w:rFonts w:ascii="Cambria Math" w:hAnsi="Cambria Math"/>
                    </w:rPr>
                  </m:ctrlPr>
                </m:dPr>
                <m:e>
                  <m:r>
                    <w:rPr>
                      <w:rFonts w:ascii="Cambria Math" w:hAnsi="Cambria Math"/>
                    </w:rPr>
                    <m:t>2</m:t>
                  </m:r>
                </m:e>
              </m:d>
            </m:num>
            <m:den>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den>
          </m:f>
        </m:oMath>
      </m:oMathPara>
    </w:p>
    <w:p w14:paraId="6E8C8825" w14:textId="2754C957" w:rsidR="00A46137" w:rsidRDefault="00A45CDC" w:rsidP="00DE5AC9">
      <w:pPr>
        <w:pStyle w:val="NormalWeb"/>
        <w:spacing w:after="120" w:line="360" w:lineRule="auto"/>
        <w:contextualSpacing/>
        <w:jc w:val="both"/>
      </w:pPr>
      <m:oMathPara>
        <m:oMath>
          <m:f>
            <m:fPr>
              <m:ctrlPr>
                <w:rPr>
                  <w:rFonts w:ascii="Cambria Math" w:hAnsi="Cambria Math"/>
                </w:rPr>
              </m:ctrlPr>
            </m:fPr>
            <m:num>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r>
                <w:rPr>
                  <w:rFonts w:ascii="Cambria Math" w:hAnsi="Cambria Math"/>
                </w:rPr>
                <m:t>ln⁡</m:t>
              </m:r>
              <m:d>
                <m:dPr>
                  <m:ctrlPr>
                    <w:rPr>
                      <w:rFonts w:ascii="Cambria Math" w:hAnsi="Cambria Math"/>
                    </w:rPr>
                  </m:ctrlPr>
                </m:dPr>
                <m:e>
                  <m:r>
                    <w:rPr>
                      <w:rFonts w:ascii="Cambria Math" w:hAnsi="Cambria Math"/>
                    </w:rPr>
                    <m:t>2</m:t>
                  </m:r>
                </m:e>
              </m:d>
            </m:den>
          </m:f>
          <m:r>
            <w:rPr>
              <w:rFonts w:ascii="Cambria Math" w:hAnsi="Cambria Math"/>
            </w:rPr>
            <m:t>g</m:t>
          </m:r>
          <m:d>
            <m:dPr>
              <m:ctrlPr>
                <w:rPr>
                  <w:rFonts w:ascii="Cambria Math" w:hAnsi="Cambria Math"/>
                </w:rPr>
              </m:ctrlPr>
            </m:dPr>
            <m:e>
              <m:r>
                <w:rPr>
                  <w:rFonts w:ascii="Cambria Math" w:hAnsi="Cambria Math"/>
                </w:rPr>
                <m:t>c</m:t>
              </m:r>
            </m:e>
          </m:d>
        </m:oMath>
      </m:oMathPara>
    </w:p>
    <w:p w14:paraId="204FD6CC" w14:textId="7AE82DDC" w:rsidR="00A46137" w:rsidRDefault="000D0331" w:rsidP="00374B6B">
      <w:pPr>
        <w:pStyle w:val="NormalWeb"/>
        <w:spacing w:after="120" w:line="360" w:lineRule="auto"/>
        <w:contextualSpacing/>
        <w:jc w:val="both"/>
        <w:rPr>
          <w:rFonts w:ascii="Calibri" w:hAnsi="Calibri"/>
        </w:rPr>
      </w:pPr>
      <w:r>
        <w:rPr>
          <w:rFonts w:ascii="Calibri" w:hAnsi="Calibri"/>
        </w:rPr>
        <w:t xml:space="preserve">Substituting this term in the expression for </w:t>
      </w:r>
      <w:r w:rsidR="00374B6B">
        <w:rPr>
          <w:rFonts w:ascii="Calibri" w:hAnsi="Calibri"/>
        </w:rPr>
        <w:t xml:space="preserve">the </w:t>
      </w:r>
      <w:r>
        <w:rPr>
          <w:rFonts w:ascii="Calibri" w:hAnsi="Calibri"/>
        </w:rPr>
        <w:t xml:space="preserve">protein fraction </w:t>
      </w:r>
      <w:r w:rsidR="00374B6B">
        <w:rPr>
          <w:rFonts w:ascii="Calibri" w:hAnsi="Calibri"/>
        </w:rPr>
        <w:t xml:space="preserve">of a protein </w:t>
      </w:r>
      <w:r>
        <w:rPr>
          <w:rFonts w:ascii="Calibri" w:hAnsi="Calibri"/>
        </w:rPr>
        <w:t>out of the proteome (equation 1) we get that:</w:t>
      </w:r>
    </w:p>
    <w:p w14:paraId="31F0248E" w14:textId="1464618E" w:rsidR="00A46137" w:rsidRDefault="00A45CDC" w:rsidP="00127348">
      <w:pPr>
        <w:pStyle w:val="NormalWeb"/>
        <w:spacing w:after="120" w:line="360" w:lineRule="auto"/>
        <w:contextualSpacing/>
        <w:jc w:val="both"/>
      </w:pPr>
      <m:oMathPara>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num>
            <m:den>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den>
          </m:f>
          <m:f>
            <m:fPr>
              <m:ctrlPr>
                <w:rPr>
                  <w:rFonts w:ascii="Cambria Math" w:hAnsi="Cambria Math"/>
                </w:rPr>
              </m:ctrlPr>
            </m:fPr>
            <m:num>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rPr>
                      </m:ctrlPr>
                    </m:dPr>
                    <m:e>
                      <m:r>
                        <w:rPr>
                          <w:rFonts w:ascii="Cambria Math" w:hAnsi="Cambria Math"/>
                        </w:rPr>
                        <m:t>c</m:t>
                      </m:r>
                    </m:e>
                  </m:d>
                </m:e>
              </m:nary>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num>
            <m:den>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den>
          </m:f>
          <m:f>
            <m:fPr>
              <m:ctrlPr>
                <w:rPr>
                  <w:rFonts w:ascii="Cambria Math" w:hAnsi="Cambria Math"/>
                </w:rPr>
              </m:ctrlPr>
            </m:fPr>
            <m:num>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num>
            <m:den>
              <m:r>
                <w:rPr>
                  <w:rFonts w:ascii="Cambria Math" w:hAnsi="Cambria Math"/>
                </w:rPr>
                <m:t>ln⁡</m:t>
              </m:r>
              <m:d>
                <m:dPr>
                  <m:ctrlPr>
                    <w:rPr>
                      <w:rFonts w:ascii="Cambria Math" w:hAnsi="Cambria Math"/>
                    </w:rPr>
                  </m:ctrlPr>
                </m:dPr>
                <m:e>
                  <m:r>
                    <w:rPr>
                      <w:rFonts w:ascii="Cambria Math" w:hAnsi="Cambria Math"/>
                    </w:rPr>
                    <m:t>2</m:t>
                  </m:r>
                </m:e>
              </m:d>
            </m:den>
          </m:f>
          <m:r>
            <w:rPr>
              <w:rFonts w:ascii="Cambria Math" w:hAnsi="Cambria Math"/>
            </w:rPr>
            <m:t>g</m:t>
          </m:r>
          <m:d>
            <m:dPr>
              <m:ctrlPr>
                <w:rPr>
                  <w:rFonts w:ascii="Cambria Math" w:hAnsi="Cambria Math"/>
                </w:rPr>
              </m:ctrlPr>
            </m:dPr>
            <m:e>
              <m:r>
                <w:rPr>
                  <w:rFonts w:ascii="Cambria Math" w:hAnsi="Cambria Math"/>
                </w:rPr>
                <m:t>c</m:t>
              </m:r>
            </m:e>
          </m:d>
        </m:oMath>
      </m:oMathPara>
    </w:p>
    <w:p w14:paraId="64B72A42" w14:textId="5F264141" w:rsidR="00A46137" w:rsidRDefault="000D0331" w:rsidP="00DE5AC9">
      <w:pPr>
        <w:pStyle w:val="NormalWeb"/>
        <w:spacing w:after="120" w:line="360" w:lineRule="auto"/>
        <w:contextualSpacing/>
        <w:jc w:val="both"/>
        <w:rPr>
          <w:rFonts w:ascii="Calibri" w:hAnsi="Calibri"/>
          <w:color w:val="000000"/>
        </w:rPr>
      </w:pPr>
      <w:r>
        <w:rPr>
          <w:rFonts w:ascii="Calibri" w:hAnsi="Calibri"/>
          <w:color w:val="000000"/>
        </w:rPr>
        <w:lastRenderedPageBreak/>
        <w:t xml:space="preserve">So the observed </w:t>
      </w:r>
      <w:r>
        <w:rPr>
          <w:rFonts w:ascii="Calibri" w:hAnsi="Calibri"/>
        </w:rPr>
        <w:t>protein fraction of</w:t>
      </w:r>
      <w:r>
        <w:rPr>
          <w:rFonts w:ascii="Calibri" w:hAnsi="Calibri"/>
          <w:color w:val="000000"/>
        </w:rPr>
        <w:t xml:space="preserve"> </w:t>
      </w:r>
      <w:r>
        <w:rPr>
          <w:rFonts w:ascii="Calibri" w:hAnsi="Calibri"/>
        </w:rPr>
        <w:t xml:space="preserve">protein </w:t>
      </w:r>
      <m:oMath>
        <m:r>
          <w:rPr>
            <w:rFonts w:ascii="Cambria Math" w:hAnsi="Cambria Math"/>
          </w:rPr>
          <m:t>i</m:t>
        </m:r>
      </m:oMath>
      <w:r>
        <w:rPr>
          <w:rFonts w:ascii="Calibri" w:hAnsi="Calibri"/>
          <w:color w:val="000000"/>
        </w:rPr>
        <w:t xml:space="preserve"> out of the proteome in condition </w:t>
      </w:r>
      <m:oMath>
        <m:r>
          <w:rPr>
            <w:rFonts w:ascii="Cambria Math" w:hAnsi="Cambria Math"/>
          </w:rPr>
          <m:t>c</m:t>
        </m:r>
      </m:oMath>
      <w:r>
        <w:rPr>
          <w:rFonts w:ascii="Calibri" w:hAnsi="Calibri"/>
        </w:rPr>
        <w:t xml:space="preserve"> </w:t>
      </w:r>
      <w:r>
        <w:rPr>
          <w:rFonts w:ascii="Calibri" w:hAnsi="Calibri"/>
          <w:color w:val="000000"/>
        </w:rPr>
        <w:t xml:space="preserve">depends linearly on the growth rate </w:t>
      </w:r>
      <m:oMath>
        <m:r>
          <w:rPr>
            <w:rFonts w:ascii="Cambria Math" w:hAnsi="Cambria Math"/>
          </w:rPr>
          <m:t>g</m:t>
        </m:r>
        <m:d>
          <m:dPr>
            <m:ctrlPr>
              <w:rPr>
                <w:rFonts w:ascii="Cambria Math" w:hAnsi="Cambria Math"/>
              </w:rPr>
            </m:ctrlPr>
          </m:dPr>
          <m:e>
            <m:r>
              <w:rPr>
                <w:rFonts w:ascii="Cambria Math" w:hAnsi="Cambria Math"/>
              </w:rPr>
              <m:t>c</m:t>
            </m:r>
          </m:e>
        </m:d>
      </m:oMath>
      <w:r>
        <w:rPr>
          <w:rFonts w:ascii="Calibri" w:hAnsi="Calibri"/>
          <w:color w:val="000000"/>
        </w:rPr>
        <w:t>, on some condition-independent constants (</w:t>
      </w:r>
      <m:oMath>
        <m:sSub>
          <m:sSubPr>
            <m:ctrlPr>
              <w:rPr>
                <w:rFonts w:ascii="Cambria Math" w:hAnsi="Cambria Math"/>
                <w:i/>
              </w:rPr>
            </m:ctrlPr>
          </m:sSubPr>
          <m:e>
            <m:r>
              <w:rPr>
                <w:rFonts w:ascii="Cambria Math" w:hAnsi="Cambria Math"/>
              </w:rPr>
              <m:t>T</m:t>
            </m:r>
          </m:e>
          <m:sub>
            <m:sSub>
              <m:sSubPr>
                <m:ctrlPr>
                  <w:rPr>
                    <w:rFonts w:ascii="Cambria Math" w:hAnsi="Cambria Math"/>
                  </w:rPr>
                </m:ctrlPr>
              </m:sSubPr>
              <m:e>
                <m:r>
                  <w:rPr>
                    <w:rFonts w:ascii="Cambria Math" w:hAnsi="Cambria Math"/>
                  </w:rPr>
                  <m:t>G</m:t>
                </m:r>
              </m:e>
              <m:sub>
                <m:r>
                  <w:rPr>
                    <w:rFonts w:ascii="Cambria Math" w:hAnsi="Cambria Math"/>
                  </w:rPr>
                  <m:t>B</m:t>
                </m:r>
              </m:sub>
            </m:sSub>
          </m:sub>
        </m:sSub>
        <m:r>
          <w:rPr>
            <w:rFonts w:ascii="Cambria Math" w:hAnsi="Cambria Math"/>
          </w:rPr>
          <m:t>,ln</m:t>
        </m:r>
        <m:d>
          <m:dPr>
            <m:ctrlPr>
              <w:rPr>
                <w:rFonts w:ascii="Cambria Math" w:hAnsi="Cambria Math"/>
              </w:rPr>
            </m:ctrlPr>
          </m:dPr>
          <m:e>
            <m:r>
              <w:rPr>
                <w:rFonts w:ascii="Cambria Math" w:hAnsi="Cambria Math"/>
              </w:rPr>
              <m:t>2</m:t>
            </m:r>
          </m:e>
        </m:d>
        <m:r>
          <w:rPr>
            <w:rFonts w:ascii="Cambria Math" w:hAnsi="Cambria Math"/>
          </w:rPr>
          <m:t xml:space="preserve"> </m:t>
        </m:r>
      </m:oMath>
      <w:r w:rsidR="00494C30">
        <w:rPr>
          <w:rFonts w:ascii="Calibri" w:hAnsi="Calibri"/>
          <w:color w:val="000000"/>
        </w:rPr>
        <w:t xml:space="preserve">and </w:t>
      </w:r>
      <m:oMath>
        <m:sSub>
          <m:sSubPr>
            <m:ctrlPr>
              <w:rPr>
                <w:rFonts w:ascii="Cambria Math" w:hAnsi="Cambria Math"/>
                <w:i/>
              </w:rPr>
            </m:ctrlPr>
          </m:sSubPr>
          <m:e>
            <m:r>
              <w:rPr>
                <w:rFonts w:ascii="Cambria Math" w:hAnsi="Cambria Math"/>
              </w:rPr>
              <m:t>W</m:t>
            </m:r>
          </m:e>
          <m:sub>
            <m:sSub>
              <m:sSubPr>
                <m:ctrlPr>
                  <w:rPr>
                    <w:rFonts w:ascii="Cambria Math" w:hAnsi="Cambria Math"/>
                  </w:rPr>
                </m:ctrlPr>
              </m:sSubPr>
              <m:e>
                <m:r>
                  <w:rPr>
                    <w:rFonts w:ascii="Cambria Math" w:hAnsi="Cambria Math"/>
                  </w:rPr>
                  <m:t>G</m:t>
                </m:r>
              </m:e>
              <m:sub>
                <m:r>
                  <w:rPr>
                    <w:rFonts w:ascii="Cambria Math" w:hAnsi="Cambria Math"/>
                  </w:rPr>
                  <m:t>B</m:t>
                </m:r>
              </m:sub>
            </m:sSub>
          </m:sub>
        </m:sSub>
      </m:oMath>
      <w:r w:rsidR="00494C30">
        <w:rPr>
          <w:rFonts w:ascii="Calibri" w:hAnsi="Calibri"/>
          <w:color w:val="000000"/>
        </w:rPr>
        <w:t xml:space="preserve">) </w:t>
      </w:r>
      <w:r>
        <w:rPr>
          <w:rFonts w:ascii="Calibri" w:hAnsi="Calibri"/>
          <w:color w:val="000000"/>
        </w:rPr>
        <w:t xml:space="preserve">and its condition specific intrinsic strength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color w:val="000000"/>
        </w:rPr>
        <w:t xml:space="preserve">. </w:t>
      </w:r>
    </w:p>
    <w:p w14:paraId="61DD1B8A"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We can group all constants to yield:</w:t>
      </w:r>
    </w:p>
    <w:p w14:paraId="7A7656BE" w14:textId="02C844F1" w:rsidR="00A46137" w:rsidRDefault="00A45CDC" w:rsidP="00DE5AC9">
      <w:pPr>
        <w:pStyle w:val="NormalWeb"/>
        <w:numPr>
          <w:ilvl w:val="0"/>
          <w:numId w:val="3"/>
        </w:numPr>
        <w:bidi/>
        <w:spacing w:after="120" w:line="360" w:lineRule="auto"/>
        <w:contextualSpacing/>
        <w:jc w:val="center"/>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g</m:t>
        </m:r>
        <m:d>
          <m:dPr>
            <m:ctrlPr>
              <w:rPr>
                <w:rFonts w:ascii="Cambria Math" w:hAnsi="Cambria Math"/>
              </w:rPr>
            </m:ctrlPr>
          </m:dPr>
          <m:e>
            <m:r>
              <w:rPr>
                <w:rFonts w:ascii="Cambria Math" w:hAnsi="Cambria Math"/>
              </w:rPr>
              <m:t>c</m:t>
            </m:r>
          </m:e>
        </m:d>
      </m:oMath>
    </w:p>
    <w:p w14:paraId="28EAC085" w14:textId="77777777" w:rsidR="00A46137" w:rsidRDefault="00A46137">
      <w:pPr>
        <w:pStyle w:val="NormalWeb"/>
        <w:spacing w:after="120" w:line="360" w:lineRule="auto"/>
        <w:contextualSpacing/>
        <w:jc w:val="both"/>
        <w:rPr>
          <w:rFonts w:ascii="Calibri" w:hAnsi="Calibri"/>
        </w:rPr>
      </w:pPr>
    </w:p>
    <w:p w14:paraId="618B148E" w14:textId="79EC17E4" w:rsidR="00DE5AC9" w:rsidRDefault="000D0331" w:rsidP="00DE5AC9">
      <w:pPr>
        <w:pStyle w:val="NormalWeb"/>
        <w:spacing w:after="120" w:line="360" w:lineRule="auto"/>
        <w:contextualSpacing/>
        <w:jc w:val="both"/>
        <w:rPr>
          <w:rFonts w:ascii="Calibri" w:hAnsi="Calibri"/>
        </w:rPr>
      </w:pPr>
      <w:r>
        <w:rPr>
          <w:rFonts w:ascii="Calibri" w:hAnsi="Calibri"/>
        </w:rPr>
        <w:t>To get at the protein concentration per biomass</w:t>
      </w:r>
      <m:oMath>
        <m:r>
          <w:rPr>
            <w:rFonts w:ascii="Cambria Math" w:hAnsi="Cambria Math"/>
          </w:rPr>
          <m:t xml:space="preserve">  B</m:t>
        </m:r>
      </m:oMath>
      <w:r>
        <w:rPr>
          <w:rFonts w:ascii="Calibri" w:hAnsi="Calibri"/>
        </w:rPr>
        <w:t xml:space="preserve">, it is required to multiply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rPr>
        <w:t xml:space="preserve"> by the ratio of the total protein to biomass, </w:t>
      </w:r>
      <m:oMath>
        <m:r>
          <w:rPr>
            <w:rFonts w:ascii="Cambria Math" w:hAnsi="Cambria Math"/>
          </w:rPr>
          <m:t>r</m:t>
        </m:r>
        <m:d>
          <m:dPr>
            <m:ctrlPr>
              <w:rPr>
                <w:rFonts w:ascii="Cambria Math" w:hAnsi="Cambria Math"/>
              </w:rPr>
            </m:ctrlPr>
          </m:dPr>
          <m:e>
            <m:r>
              <w:rPr>
                <w:rFonts w:ascii="Cambria Math" w:hAnsi="Cambria Math"/>
              </w:rPr>
              <m:t>c</m:t>
            </m:r>
          </m:e>
        </m:d>
      </m:oMath>
      <w:r>
        <w:rPr>
          <w:rFonts w:ascii="Calibri" w:hAnsi="Calibri"/>
        </w:rPr>
        <w:t>:</w:t>
      </w:r>
    </w:p>
    <w:p w14:paraId="2FA07D41" w14:textId="77777777" w:rsidR="00DE5AC9" w:rsidRPr="00054227" w:rsidRDefault="00DE5AC9" w:rsidP="00DE5AC9">
      <w:pPr>
        <w:pStyle w:val="NormalWeb"/>
        <w:spacing w:after="120" w:line="360" w:lineRule="auto"/>
        <w:contextualSpacing/>
        <w:jc w:val="both"/>
      </w:pPr>
      <m:oMathPara>
        <m:oMath>
          <m:r>
            <w:rPr>
              <w:rFonts w:ascii="Cambria Math" w:hAnsi="Cambria Math"/>
            </w:rPr>
            <m:t>r</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r>
                    <w:rPr>
                      <w:rFonts w:ascii="Cambria Math" w:hAnsi="Cambria Math"/>
                    </w:rPr>
                    <m:t>c</m:t>
                  </m:r>
                </m:e>
              </m:d>
            </m:num>
            <m:den>
              <m:r>
                <w:rPr>
                  <w:rFonts w:ascii="Cambria Math" w:hAnsi="Cambria Math"/>
                </w:rPr>
                <m:t>B</m:t>
              </m:r>
            </m:den>
          </m:f>
        </m:oMath>
      </m:oMathPara>
    </w:p>
    <w:p w14:paraId="064A0AC0" w14:textId="77777777" w:rsidR="00DE5AC9" w:rsidRDefault="00DE5AC9">
      <w:pPr>
        <w:pStyle w:val="NormalWeb"/>
        <w:spacing w:after="120" w:line="360" w:lineRule="auto"/>
        <w:contextualSpacing/>
        <w:jc w:val="both"/>
        <w:rPr>
          <w:rFonts w:ascii="Calibri" w:hAnsi="Calibri"/>
        </w:rPr>
      </w:pPr>
    </w:p>
    <w:p w14:paraId="7FC865B9" w14:textId="4DAF1313" w:rsidR="00A46137" w:rsidRDefault="00A45CDC" w:rsidP="00FB004A">
      <w:pPr>
        <w:pStyle w:val="NormalWeb"/>
        <w:numPr>
          <w:ilvl w:val="0"/>
          <w:numId w:val="3"/>
        </w:numPr>
        <w:bidi/>
        <w:spacing w:after="120" w:line="360" w:lineRule="auto"/>
        <w:contextualSpacing/>
        <w:jc w:val="center"/>
      </w:pP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B</m:t>
            </m:r>
          </m:den>
        </m:f>
        <m:r>
          <w:rPr>
            <w:rFonts w:ascii="Cambria Math" w:hAnsi="Cambria Math"/>
          </w:rPr>
          <m:t>=r</m:t>
        </m:r>
        <m:d>
          <m:dPr>
            <m:ctrlPr>
              <w:rPr>
                <w:rFonts w:ascii="Cambria Math" w:hAnsi="Cambria Math"/>
              </w:rPr>
            </m:ctrlPr>
          </m:dPr>
          <m:e>
            <m:r>
              <w:rPr>
                <w:rFonts w:ascii="Cambria Math" w:hAnsi="Cambria Math"/>
              </w:rPr>
              <m:t>c</m:t>
            </m:r>
          </m:e>
        </m:d>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=r</m:t>
        </m:r>
        <m:d>
          <m:dPr>
            <m:ctrlPr>
              <w:rPr>
                <w:rFonts w:ascii="Cambria Math" w:hAnsi="Cambria Math"/>
              </w:rPr>
            </m:ctrlPr>
          </m:dPr>
          <m:e>
            <m:r>
              <w:rPr>
                <w:rFonts w:ascii="Cambria Math" w:hAnsi="Cambria Math"/>
              </w:rPr>
              <m:t>c</m:t>
            </m:r>
          </m:e>
        </m:d>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g</m:t>
        </m:r>
        <m:d>
          <m:dPr>
            <m:ctrlPr>
              <w:rPr>
                <w:rFonts w:ascii="Cambria Math" w:hAnsi="Cambria Math"/>
              </w:rPr>
            </m:ctrlPr>
          </m:dPr>
          <m:e>
            <m:r>
              <w:rPr>
                <w:rFonts w:ascii="Cambria Math" w:hAnsi="Cambria Math"/>
              </w:rPr>
              <m:t>c</m:t>
            </m:r>
          </m:e>
        </m:d>
      </m:oMath>
    </w:p>
    <w:p w14:paraId="45F362C4" w14:textId="04A0501A" w:rsidR="00A46137" w:rsidRDefault="000D0331" w:rsidP="001749AE">
      <w:pPr>
        <w:pStyle w:val="NormalWeb"/>
        <w:spacing w:after="120" w:line="360" w:lineRule="auto"/>
        <w:contextualSpacing/>
        <w:jc w:val="both"/>
        <w:rPr>
          <w:rFonts w:ascii="Calibri" w:hAnsi="Calibri"/>
          <w:color w:val="000000"/>
        </w:rPr>
      </w:pPr>
      <w:r>
        <w:rPr>
          <w:rFonts w:ascii="Calibri" w:hAnsi="Calibri"/>
          <w:color w:val="000000"/>
        </w:rPr>
        <w:t xml:space="preserve">Thus, </w:t>
      </w:r>
      <w:r w:rsidR="001027BA">
        <w:rPr>
          <w:rFonts w:ascii="Calibri" w:hAnsi="Calibri"/>
          <w:color w:val="000000"/>
        </w:rPr>
        <w:t xml:space="preserve">assuming that the ratio of protein to biomass does not change across conditions as suggested </w:t>
      </w:r>
      <w:r w:rsidR="001027BA">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"Bremer", "given" : "H", "non-dropping-particle" : "", "parse-names" : false, "suffix" : "" }, { "dropping-particle" : "", "family" : "Dennis", "given" : "PP", "non-dropping-particle" : "", "parse-names" : false, "suffix" : "" } ], "container-title" : "Escherichia coli and Salmonella \u2026", "id" : "ITEM-1", "issued" : { "date-parts" : [ [ "1987" ] ] }, "title" : "Modulation of chemical composition and other parameters of the cell by growth rate", "type" : "article-journal" }, "uris" : [ "http://www.mendeley.com/documents/?uuid=4a79fe29-2a1d-48a9-b2b3-c7da8a7a7ee5" ] }, { "id" : "ITEM-2", "itemData" : { "author" : [ { "dropping-particle" : "", "family" : "John L. Ingraham, Ole Maal\u00f8e", "given" : "Frederick Carl Neidhardt", "non-dropping-particle" : "", "parse-names" : false, "suffix" : "" } ], "id" : "ITEM-2", "issued" : { "date-parts" : [ [ "1983" ] ] }, "page" : "435", "publisher" : ". Sinauer Assoc., Sunderland, MA", "title" : "Growth of the bacterial cell", "type" : "book" }, "uris" : [ "http://www.mendeley.com/documents/?uuid=b4e4ea76-717d-4129-93c3-c8e44f915bf4" ] } ], "mendeley" : { "previouslyFormattedCitation" : "&lt;sup&gt;4,6&lt;/sup&gt;" }, "properties" : { "noteIndex" : 0 }, "schema" : "https://github.com/citation-style-language/schema/raw/master/csl-citation.json" }</w:instrText>
      </w:r>
      <w:r w:rsidR="001027BA">
        <w:rPr>
          <w:rFonts w:ascii="Calibri" w:hAnsi="Calibri"/>
          <w:color w:val="000000"/>
        </w:rPr>
        <w:fldChar w:fldCharType="separate"/>
      </w:r>
      <w:r w:rsidR="00DA6721" w:rsidRPr="00DA6721">
        <w:rPr>
          <w:rFonts w:ascii="Calibri" w:hAnsi="Calibri"/>
          <w:noProof/>
          <w:color w:val="000000"/>
          <w:vertAlign w:val="superscript"/>
        </w:rPr>
        <w:t>4,6</w:t>
      </w:r>
      <w:r w:rsidR="001027BA">
        <w:rPr>
          <w:rFonts w:ascii="Calibri" w:hAnsi="Calibri"/>
          <w:color w:val="000000"/>
        </w:rPr>
        <w:fldChar w:fldCharType="end"/>
      </w:r>
      <w:r w:rsidR="001027BA">
        <w:rPr>
          <w:rFonts w:ascii="Calibri" w:hAnsi="Calibri"/>
          <w:color w:val="000000"/>
        </w:rPr>
        <w:t xml:space="preserve">, </w:t>
      </w:r>
      <w:r>
        <w:rPr>
          <w:rFonts w:ascii="Calibri" w:hAnsi="Calibri"/>
          <w:color w:val="000000"/>
        </w:rPr>
        <w:t xml:space="preserve">our model suggests that </w:t>
      </w:r>
      <w:r w:rsidR="00211B59">
        <w:rPr>
          <w:rFonts w:ascii="Calibri" w:hAnsi="Calibri"/>
          <w:color w:val="000000"/>
        </w:rPr>
        <w:t>for any gene whose regulation state is unaltered</w:t>
      </w:r>
      <w:r w:rsidR="001749AE">
        <w:rPr>
          <w:rFonts w:ascii="Calibri" w:hAnsi="Calibri"/>
          <w:color w:val="000000"/>
        </w:rPr>
        <w:t xml:space="preserve"> (i.e no change in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1749AE">
        <w:rPr>
          <w:rFonts w:ascii="Calibri" w:hAnsi="Calibri"/>
        </w:rPr>
        <w:t>)</w:t>
      </w:r>
      <w:r w:rsidR="001749AE">
        <w:rPr>
          <w:rFonts w:ascii="Calibri" w:hAnsi="Calibri"/>
          <w:color w:val="000000"/>
        </w:rPr>
        <w:t xml:space="preserve"> </w:t>
      </w:r>
      <w:r>
        <w:rPr>
          <w:rFonts w:ascii="Calibri" w:hAnsi="Calibri"/>
          <w:color w:val="000000"/>
        </w:rPr>
        <w:t xml:space="preserve">the protein </w:t>
      </w:r>
      <w:r>
        <w:rPr>
          <w:rFonts w:ascii="Calibri" w:hAnsi="Calibri"/>
        </w:rPr>
        <w:t xml:space="preserve">concentration </w:t>
      </w:r>
      <w:r>
        <w:rPr>
          <w:rFonts w:ascii="Calibri" w:hAnsi="Calibri"/>
          <w:color w:val="000000"/>
        </w:rPr>
        <w:t xml:space="preserve">will scale </w:t>
      </w:r>
      <w:r w:rsidR="00E8241E">
        <w:rPr>
          <w:rFonts w:ascii="Calibri" w:hAnsi="Calibri"/>
          <w:color w:val="000000"/>
        </w:rPr>
        <w:t xml:space="preserve">proportionally with </w:t>
      </w:r>
      <w:r>
        <w:rPr>
          <w:rFonts w:ascii="Calibri" w:hAnsi="Calibri"/>
          <w:color w:val="000000"/>
        </w:rPr>
        <w:t xml:space="preserve">the growth rate. </w:t>
      </w:r>
    </w:p>
    <w:p w14:paraId="2520DD16" w14:textId="77777777" w:rsidR="00A46137" w:rsidRDefault="00A46137">
      <w:pPr>
        <w:pStyle w:val="NormalWeb"/>
        <w:spacing w:line="360" w:lineRule="auto"/>
        <w:contextualSpacing/>
        <w:jc w:val="both"/>
        <w:rPr>
          <w:rFonts w:ascii="Calibri" w:hAnsi="Calibri"/>
        </w:rPr>
      </w:pPr>
    </w:p>
    <w:p w14:paraId="78CE4D56" w14:textId="77777777" w:rsidR="00A46137" w:rsidRDefault="000D0331">
      <w:pPr>
        <w:pStyle w:val="NormalWeb"/>
        <w:spacing w:line="360" w:lineRule="auto"/>
        <w:contextualSpacing/>
        <w:jc w:val="both"/>
        <w:rPr>
          <w:rFonts w:ascii="Calibri" w:hAnsi="Calibri"/>
          <w:b/>
          <w:bCs/>
          <w:u w:val="single"/>
        </w:rPr>
      </w:pPr>
      <w:r>
        <w:rPr>
          <w:rFonts w:ascii="Calibri" w:hAnsi="Calibri"/>
          <w:b/>
          <w:bCs/>
          <w:u w:val="single"/>
        </w:rPr>
        <w:t>Relationship between growth rate and protein production rate</w:t>
      </w:r>
    </w:p>
    <w:p w14:paraId="1D79CCDD" w14:textId="16DB09B1" w:rsidR="00A46137" w:rsidRDefault="000D0331">
      <w:pPr>
        <w:pStyle w:val="NormalWeb"/>
        <w:spacing w:after="120" w:line="360" w:lineRule="auto"/>
        <w:contextualSpacing/>
        <w:jc w:val="both"/>
        <w:rPr>
          <w:rFonts w:ascii="Calibri" w:hAnsi="Calibri"/>
          <w:color w:val="000000"/>
        </w:rPr>
      </w:pPr>
      <w:r>
        <w:rPr>
          <w:rFonts w:ascii="Calibri" w:hAnsi="Calibri"/>
          <w:color w:val="000000"/>
        </w:rPr>
        <w:t>We now turn our attention to the connection between the protein production rate</w:t>
      </w:r>
      <w:r w:rsidR="003158DE">
        <w:rPr>
          <w:rFonts w:ascii="Calibri" w:hAnsi="Calibri"/>
          <w:color w:val="000000"/>
        </w:rPr>
        <w:t>,</w:t>
      </w:r>
      <w:r w:rsidR="00501B58">
        <w:rPr>
          <w:rFonts w:ascii="Calibri" w:hAnsi="Calibri"/>
          <w:color w:val="000000"/>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ascii="Calibri" w:hAnsi="Calibri"/>
          <w:color w:val="000000"/>
        </w:rPr>
        <w:t xml:space="preserve">, the protein fraction in the proteome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Calibri" w:hAnsi="Calibri"/>
          <w:color w:val="000000"/>
        </w:rPr>
        <w:t xml:space="preserve"> and the growth rate </w:t>
      </w:r>
      <m:oMath>
        <m:r>
          <w:rPr>
            <w:rFonts w:ascii="Cambria Math" w:hAnsi="Cambria Math"/>
          </w:rPr>
          <m:t>g</m:t>
        </m:r>
      </m:oMath>
      <w:r>
        <w:rPr>
          <w:rFonts w:ascii="Calibri" w:hAnsi="Calibri"/>
          <w:color w:val="000000"/>
        </w:rPr>
        <w:t xml:space="preserve">. </w:t>
      </w:r>
    </w:p>
    <w:p w14:paraId="64B4EE0F" w14:textId="1A0D980F" w:rsidR="00A46137" w:rsidRDefault="000D0331" w:rsidP="00366B4C">
      <w:pPr>
        <w:pStyle w:val="NormalWeb"/>
        <w:spacing w:after="120" w:line="360" w:lineRule="auto"/>
        <w:contextualSpacing/>
        <w:jc w:val="both"/>
        <w:rPr>
          <w:rFonts w:ascii="Calibri" w:hAnsi="Calibri"/>
          <w:color w:val="000000"/>
        </w:rPr>
      </w:pPr>
      <w:r>
        <w:rPr>
          <w:rFonts w:ascii="Calibri" w:hAnsi="Calibri"/>
          <w:color w:val="000000"/>
        </w:rPr>
        <w:t xml:space="preserve">The production rate of </w:t>
      </w:r>
      <w:r>
        <w:rPr>
          <w:rFonts w:ascii="Calibri" w:hAnsi="Calibri"/>
        </w:rPr>
        <w:t xml:space="preserve">protein </w:t>
      </w:r>
      <m:oMath>
        <m:r>
          <w:rPr>
            <w:rFonts w:ascii="Cambria Math" w:hAnsi="Cambria Math"/>
          </w:rPr>
          <m:t>i</m:t>
        </m:r>
      </m:oMath>
      <w:r>
        <w:rPr>
          <w:rFonts w:ascii="Calibri" w:hAnsi="Calibri"/>
          <w:color w:val="000000"/>
        </w:rPr>
        <w:t xml:space="preserve"> in condition </w:t>
      </w:r>
      <m:oMath>
        <m:r>
          <w:rPr>
            <w:rFonts w:ascii="Cambria Math" w:hAnsi="Cambria Math"/>
          </w:rPr>
          <m:t>c</m:t>
        </m:r>
      </m:oMath>
      <w:r>
        <w:rPr>
          <w:rFonts w:ascii="Calibri" w:hAnsi="Calibri"/>
        </w:rPr>
        <w:t xml:space="preserve"> is </w:t>
      </w:r>
      <w:r>
        <w:rPr>
          <w:rFonts w:ascii="Calibri" w:hAnsi="Calibri"/>
          <w:color w:val="000000"/>
        </w:rPr>
        <w:t>defined as:</w:t>
      </w:r>
    </w:p>
    <w:p w14:paraId="0C1DA2FF" w14:textId="77777777" w:rsidR="00A46137" w:rsidRDefault="00A45CDC" w:rsidP="00A5449B">
      <w:pPr>
        <w:pStyle w:val="NormalWeb"/>
        <w:numPr>
          <w:ilvl w:val="0"/>
          <w:numId w:val="3"/>
        </w:numPr>
        <w:bidi/>
        <w:spacing w:after="120" w:line="360" w:lineRule="auto"/>
        <w:contextualSpacing/>
        <w:jc w:val="center"/>
      </w:pP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f>
              <m:fPr>
                <m:type m:val="lin"/>
                <m:ctrlPr>
                  <w:rPr>
                    <w:rFonts w:ascii="Cambria Math" w:hAnsi="Cambria Math"/>
                  </w:rPr>
                </m:ctrlPr>
              </m:fPr>
              <m:num>
                <m:d>
                  <m:dPr>
                    <m:ctrlPr>
                      <w:rPr>
                        <w:rFonts w:ascii="Cambria Math" w:hAnsi="Cambria Math"/>
                      </w:rPr>
                    </m:ctrlPr>
                  </m:dPr>
                  <m:e>
                    <m:r>
                      <w:rPr>
                        <w:rFonts w:ascii="Cambria Math" w:hAnsi="Cambria Math"/>
                      </w:rPr>
                      <m:t>c</m:t>
                    </m:r>
                  </m:e>
                </m:d>
              </m:num>
              <m:den>
                <m:r>
                  <w:rPr>
                    <w:rFonts w:ascii="Cambria Math" w:hAnsi="Cambria Math"/>
                  </w:rPr>
                  <m:t>dt</m:t>
                </m:r>
              </m:den>
            </m:f>
          </m:num>
          <m:den>
            <m:r>
              <w:rPr>
                <w:rFonts w:ascii="Cambria Math" w:hAnsi="Cambria Math"/>
              </w:rPr>
              <m:t>B</m:t>
            </m:r>
          </m:den>
        </m:f>
      </m:oMath>
    </w:p>
    <w:p w14:paraId="6CE1BC1B" w14:textId="0CC601CA" w:rsidR="00D032A4" w:rsidRDefault="00D032A4" w:rsidP="00D032A4">
      <w:pPr>
        <w:pStyle w:val="NormalWeb"/>
        <w:spacing w:after="120" w:line="360" w:lineRule="auto"/>
        <w:contextualSpacing/>
        <w:jc w:val="both"/>
        <w:rPr>
          <w:rFonts w:ascii="Calibri" w:hAnsi="Calibri"/>
        </w:rPr>
      </w:pPr>
      <w:r>
        <w:rPr>
          <w:rFonts w:ascii="Calibri" w:hAnsi="Calibri"/>
        </w:rP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Calibri" w:hAnsi="Calibri"/>
        </w:rPr>
        <w:t xml:space="preserve"> is the amount of protein </w:t>
      </w:r>
      <m:oMath>
        <m:r>
          <w:rPr>
            <w:rFonts w:ascii="Cambria Math" w:hAnsi="Cambria Math"/>
          </w:rPr>
          <m:t>i</m:t>
        </m:r>
      </m:oMath>
      <w:r>
        <w:rPr>
          <w:rFonts w:ascii="Calibri" w:hAnsi="Calibri"/>
        </w:rPr>
        <w:t xml:space="preserve"> in the culture and </w:t>
      </w:r>
      <m:oMath>
        <m:r>
          <w:rPr>
            <w:rFonts w:ascii="Cambria Math" w:hAnsi="Cambria Math"/>
          </w:rPr>
          <m:t>B</m:t>
        </m:r>
      </m:oMath>
      <w:r>
        <w:rPr>
          <w:rFonts w:ascii="Calibri" w:hAnsi="Calibri"/>
        </w:rPr>
        <w:t xml:space="preserve"> is the culture's biomass.</w:t>
      </w:r>
    </w:p>
    <w:p w14:paraId="20173D60"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We note that in balanced growth:</w:t>
      </w:r>
    </w:p>
    <w:p w14:paraId="369A5229" w14:textId="77777777" w:rsidR="00A46137" w:rsidRDefault="000D0331">
      <w:pPr>
        <w:pStyle w:val="NormalWeb"/>
        <w:spacing w:after="120" w:line="360" w:lineRule="auto"/>
        <w:ind w:left="360"/>
        <w:contextualSpacing/>
        <w:jc w:val="center"/>
      </w:pPr>
      <m:oMathPara>
        <m:oMath>
          <m:r>
            <w:rPr>
              <w:rFonts w:ascii="Cambria Math" w:hAnsi="Cambria Math"/>
            </w:rPr>
            <m:t>g</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f>
                <m:fPr>
                  <m:type m:val="lin"/>
                  <m:ctrlPr>
                    <w:rPr>
                      <w:rFonts w:ascii="Cambria Math" w:hAnsi="Cambria Math"/>
                    </w:rPr>
                  </m:ctrlPr>
                </m:fPr>
                <m:num>
                  <m:r>
                    <w:rPr>
                      <w:rFonts w:ascii="Cambria Math" w:hAnsi="Cambria Math"/>
                    </w:rPr>
                    <m:t>dB</m:t>
                  </m:r>
                </m:num>
                <m:den>
                  <m:r>
                    <w:rPr>
                      <w:rFonts w:ascii="Cambria Math" w:hAnsi="Cambria Math"/>
                    </w:rPr>
                    <m:t>dt</m:t>
                  </m:r>
                </m:den>
              </m:f>
            </m:num>
            <m:den>
              <m:r>
                <w:rPr>
                  <w:rFonts w:ascii="Cambria Math" w:hAnsi="Cambria Math"/>
                </w:rPr>
                <m:t>B</m:t>
              </m:r>
            </m:den>
          </m:f>
        </m:oMath>
      </m:oMathPara>
    </w:p>
    <w:p w14:paraId="594EB0E8" w14:textId="579D7579" w:rsidR="00A46137" w:rsidRDefault="000D0331" w:rsidP="00211B59">
      <w:pPr>
        <w:pStyle w:val="NormalWeb"/>
        <w:spacing w:after="120" w:line="360" w:lineRule="auto"/>
        <w:contextualSpacing/>
        <w:jc w:val="both"/>
        <w:rPr>
          <w:rFonts w:ascii="Calibri" w:hAnsi="Calibri"/>
        </w:rPr>
      </w:pPr>
      <w:r>
        <w:rPr>
          <w:rFonts w:ascii="Calibri" w:hAnsi="Calibri"/>
          <w:color w:val="000000"/>
        </w:rPr>
        <w:t xml:space="preserve">Furthermore, under balanced growth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rPr>
        <w:t xml:space="preserve">  and </w:t>
      </w:r>
      <m:oMath>
        <m:r>
          <w:rPr>
            <w:rFonts w:ascii="Cambria Math" w:hAnsi="Cambria Math"/>
          </w:rPr>
          <m:t>r</m:t>
        </m:r>
        <m:d>
          <m:dPr>
            <m:ctrlPr>
              <w:rPr>
                <w:rFonts w:ascii="Cambria Math" w:hAnsi="Cambria Math"/>
              </w:rPr>
            </m:ctrlPr>
          </m:dPr>
          <m:e>
            <m:r>
              <w:rPr>
                <w:rFonts w:ascii="Cambria Math" w:hAnsi="Cambria Math"/>
              </w:rPr>
              <m:t>c</m:t>
            </m:r>
          </m:e>
        </m:d>
      </m:oMath>
      <w:r>
        <w:rPr>
          <w:rFonts w:ascii="Calibri" w:hAnsi="Calibri"/>
        </w:rPr>
        <w:t xml:space="preserve"> are constant</w:t>
      </w:r>
      <w:r w:rsidR="00211B59">
        <w:rPr>
          <w:rFonts w:ascii="Calibri" w:hAnsi="Calibri"/>
        </w:rPr>
        <w:fldChar w:fldCharType="begin" w:fldLock="1"/>
      </w:r>
      <w:r w:rsidR="00DA6721">
        <w:rPr>
          <w:rFonts w:ascii="Calibri" w:hAnsi="Calibri"/>
        </w:rPr>
        <w:instrText>ADDIN CSL_CITATION { "citationItems" : [ { "id" : "ITEM-1", "itemData" : { "ISSN" : "0005-3678", "PMID" : "13488884", "author" : [ { "dropping-particle" : "", "family" : "Campbell", "given" : "A", "non-dropping-particle" : "", "parse-names" : false, "suffix" : "" } ], "container-title" : "Bacteriological reviews", "id" : "ITEM-1", "issue" : "4", "issued" : { "date-parts" : [ [ "1957", "12" ] ] }, "page" : "263-72", "title" : "Synchronization of cell division.", "type" : "article-journal", "volume" : "21" }, "uris" : [ "http://www.mendeley.com/documents/?uuid=7112ad57-ccbc-46cb-ac38-d181d4e5eab8" ] } ], "mendeley" : { "previouslyFormattedCitation" : "&lt;sup&gt;36&lt;/sup&gt;" }, "properties" : { "noteIndex" : 0 }, "schema" : "https://github.com/citation-style-language/schema/raw/master/csl-citation.json" }</w:instrText>
      </w:r>
      <w:r w:rsidR="00211B59">
        <w:rPr>
          <w:rFonts w:ascii="Calibri" w:hAnsi="Calibri"/>
        </w:rPr>
        <w:fldChar w:fldCharType="separate"/>
      </w:r>
      <w:r w:rsidR="00DA6721" w:rsidRPr="00DA6721">
        <w:rPr>
          <w:rFonts w:ascii="Calibri" w:hAnsi="Calibri"/>
          <w:noProof/>
          <w:vertAlign w:val="superscript"/>
        </w:rPr>
        <w:t>36</w:t>
      </w:r>
      <w:r w:rsidR="00211B59">
        <w:rPr>
          <w:rFonts w:ascii="Calibri" w:hAnsi="Calibri"/>
        </w:rPr>
        <w:fldChar w:fldCharType="end"/>
      </w:r>
      <w:r w:rsidR="00211B59">
        <w:rPr>
          <w:rFonts w:ascii="Calibri" w:hAnsi="Calibri"/>
        </w:rPr>
        <w:t>.</w:t>
      </w:r>
      <w:r>
        <w:rPr>
          <w:rFonts w:ascii="Calibri" w:hAnsi="Calibri"/>
        </w:rPr>
        <w:t xml:space="preserve"> </w:t>
      </w:r>
      <w:commentRangeStart w:id="18"/>
      <w:r>
        <w:rPr>
          <w:rFonts w:ascii="Calibri" w:hAnsi="Calibri"/>
        </w:rPr>
        <w:t>Therefore:</w:t>
      </w:r>
      <w:commentRangeEnd w:id="18"/>
      <w:r w:rsidR="00DA3481">
        <w:rPr>
          <w:rStyle w:val="CommentReference"/>
          <w:rFonts w:ascii="Calibri" w:eastAsia="DejaVu Sans" w:hAnsi="Calibri" w:cstheme="minorBidi"/>
        </w:rPr>
        <w:commentReference w:id="18"/>
      </w:r>
    </w:p>
    <w:p w14:paraId="3AE58F18" w14:textId="7695CF4D" w:rsidR="00A46137" w:rsidRDefault="000D0331">
      <w:pPr>
        <w:pStyle w:val="NormalWeb"/>
        <w:spacing w:after="120" w:line="360" w:lineRule="auto"/>
        <w:ind w:left="360"/>
        <w:contextualSpacing/>
        <w:jc w:val="center"/>
      </w:pPr>
      <m:oMathPara>
        <m:oMath>
          <m:r>
            <w:rPr>
              <w:rFonts w:ascii="Cambria Math" w:hAnsi="Cambria Math"/>
            </w:rPr>
            <m:t>g</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dB</m:t>
                  </m:r>
                </m:num>
                <m:den>
                  <m:r>
                    <w:rPr>
                      <w:rFonts w:ascii="Cambria Math" w:hAnsi="Cambria Math"/>
                    </w:rPr>
                    <m:t>dt</m:t>
                  </m:r>
                </m:den>
              </m:f>
            </m:num>
            <m:den>
              <m:r>
                <w:rPr>
                  <w:rFonts w:ascii="Cambria Math" w:hAnsi="Cambria Math"/>
                </w:rPr>
                <m:t>B</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dP</m:t>
                  </m:r>
                  <m:d>
                    <m:dPr>
                      <m:ctrlPr>
                        <w:rPr>
                          <w:rFonts w:ascii="Cambria Math" w:hAnsi="Cambria Math"/>
                        </w:rPr>
                      </m:ctrlPr>
                    </m:dPr>
                    <m:e>
                      <m:r>
                        <w:rPr>
                          <w:rFonts w:ascii="Cambria Math" w:hAnsi="Cambria Math"/>
                        </w:rPr>
                        <m:t>c</m:t>
                      </m:r>
                    </m:e>
                  </m:d>
                  <m:r>
                    <w:rPr>
                      <w:rFonts w:ascii="Cambria Math" w:hAnsi="Cambria Math"/>
                    </w:rPr>
                    <m:t>∙r</m:t>
                  </m:r>
                  <m:d>
                    <m:dPr>
                      <m:ctrlPr>
                        <w:rPr>
                          <w:rFonts w:ascii="Cambria Math" w:hAnsi="Cambria Math"/>
                        </w:rPr>
                      </m:ctrlPr>
                    </m:dPr>
                    <m:e>
                      <m:r>
                        <w:rPr>
                          <w:rFonts w:ascii="Cambria Math" w:hAnsi="Cambria Math"/>
                        </w:rPr>
                        <m:t>c</m:t>
                      </m:r>
                    </m:e>
                  </m:d>
                </m:num>
                <m:den>
                  <m:r>
                    <w:rPr>
                      <w:rFonts w:ascii="Cambria Math" w:hAnsi="Cambria Math"/>
                    </w:rPr>
                    <m:t>dt</m:t>
                  </m:r>
                </m:den>
              </m:f>
            </m:num>
            <m:den>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∙r</m:t>
              </m:r>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dP</m:t>
                  </m:r>
                  <m:d>
                    <m:dPr>
                      <m:ctrlPr>
                        <w:rPr>
                          <w:rFonts w:ascii="Cambria Math" w:hAnsi="Cambria Math"/>
                        </w:rPr>
                      </m:ctrlPr>
                    </m:dPr>
                    <m:e>
                      <m:r>
                        <w:rPr>
                          <w:rFonts w:ascii="Cambria Math" w:hAnsi="Cambria Math"/>
                        </w:rPr>
                        <m:t>c</m:t>
                      </m:r>
                    </m:e>
                  </m:d>
                </m:num>
                <m:den>
                  <m:r>
                    <w:rPr>
                      <w:rFonts w:ascii="Cambria Math" w:hAnsi="Cambria Math"/>
                    </w:rPr>
                    <m:t>dt</m:t>
                  </m:r>
                </m:den>
              </m:f>
            </m:num>
            <m:den>
              <m:r>
                <w:rPr>
                  <w:rFonts w:ascii="Cambria Math" w:hAnsi="Cambria Math"/>
                </w:rPr>
                <m:t>P</m:t>
              </m:r>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num>
                <m:den>
                  <m:r>
                    <w:rPr>
                      <w:rFonts w:ascii="Cambria Math" w:hAnsi="Cambria Math"/>
                    </w:rPr>
                    <m:t>dt</m:t>
                  </m:r>
                </m:den>
              </m:f>
            </m:num>
            <m:den>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dt</m:t>
                  </m:r>
                </m:den>
              </m:f>
            </m:num>
            <m:den>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den>
          </m:f>
        </m:oMath>
      </m:oMathPara>
    </w:p>
    <w:p w14:paraId="13AF6B41" w14:textId="77777777" w:rsidR="00A46137" w:rsidRDefault="00A46137">
      <w:pPr>
        <w:pStyle w:val="NormalWeb"/>
        <w:spacing w:after="120" w:line="360" w:lineRule="auto"/>
        <w:ind w:left="360"/>
        <w:contextualSpacing/>
        <w:jc w:val="both"/>
        <w:rPr>
          <w:rFonts w:ascii="Calibri" w:hAnsi="Calibri"/>
        </w:rPr>
      </w:pPr>
    </w:p>
    <w:p w14:paraId="4BB266CB"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Plugging this in equation 4 we get that:</w:t>
      </w:r>
    </w:p>
    <w:p w14:paraId="161E4CD8" w14:textId="4BCB6A99" w:rsidR="00A46137" w:rsidRDefault="00A45CDC" w:rsidP="00B6058B">
      <w:pPr>
        <w:pStyle w:val="NormalWeb"/>
        <w:spacing w:after="120" w:line="360" w:lineRule="auto"/>
        <w:contextualSpacing/>
        <w:jc w:val="both"/>
      </w:pPr>
      <m:oMathPara>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f>
                <m:fPr>
                  <m:type m:val="lin"/>
                  <m:ctrlPr>
                    <w:rPr>
                      <w:rFonts w:ascii="Cambria Math" w:hAnsi="Cambria Math"/>
                    </w:rPr>
                  </m:ctrlPr>
                </m:fPr>
                <m:num>
                  <m:d>
                    <m:dPr>
                      <m:ctrlPr>
                        <w:rPr>
                          <w:rFonts w:ascii="Cambria Math" w:hAnsi="Cambria Math"/>
                        </w:rPr>
                      </m:ctrlPr>
                    </m:dPr>
                    <m:e>
                      <m:r>
                        <w:rPr>
                          <w:rFonts w:ascii="Cambria Math" w:hAnsi="Cambria Math"/>
                        </w:rPr>
                        <m:t>c</m:t>
                      </m:r>
                    </m:e>
                  </m:d>
                </m:num>
                <m:den>
                  <m:r>
                    <w:rPr>
                      <w:rFonts w:ascii="Cambria Math" w:hAnsi="Cambria Math"/>
                    </w:rPr>
                    <m:t>dt</m:t>
                  </m:r>
                </m:den>
              </m:f>
            </m:num>
            <m:den>
              <m:r>
                <w:rPr>
                  <w:rFonts w:ascii="Cambria Math" w:hAnsi="Cambria Math"/>
                </w:rPr>
                <m:t>B</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B</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f>
                <m:fPr>
                  <m:type m:val="lin"/>
                  <m:ctrlPr>
                    <w:rPr>
                      <w:rFonts w:ascii="Cambria Math" w:hAnsi="Cambria Math"/>
                    </w:rPr>
                  </m:ctrlPr>
                </m:fPr>
                <m:num>
                  <m:d>
                    <m:dPr>
                      <m:ctrlPr>
                        <w:rPr>
                          <w:rFonts w:ascii="Cambria Math" w:hAnsi="Cambria Math"/>
                        </w:rPr>
                      </m:ctrlPr>
                    </m:dPr>
                    <m:e>
                      <m:r>
                        <w:rPr>
                          <w:rFonts w:ascii="Cambria Math" w:hAnsi="Cambria Math"/>
                        </w:rPr>
                        <m:t>c</m:t>
                      </m:r>
                    </m:e>
                  </m:d>
                </m:num>
                <m:den>
                  <m:r>
                    <w:rPr>
                      <w:rFonts w:ascii="Cambria Math" w:hAnsi="Cambria Math"/>
                    </w:rPr>
                    <m:t>dt</m:t>
                  </m:r>
                </m:den>
              </m:f>
            </m:num>
            <m:den>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B</m:t>
              </m:r>
            </m:den>
          </m:f>
          <m:r>
            <w:rPr>
              <w:rFonts w:ascii="Cambria Math" w:hAnsi="Cambria Math"/>
            </w:rPr>
            <m:t>g(c)</m:t>
          </m:r>
        </m:oMath>
      </m:oMathPara>
    </w:p>
    <w:p w14:paraId="2376BECE" w14:textId="49EB49EC" w:rsidR="00A46137" w:rsidRDefault="000D0331" w:rsidP="00211B59">
      <w:pPr>
        <w:pStyle w:val="NormalWeb"/>
        <w:spacing w:after="120" w:line="360" w:lineRule="auto"/>
        <w:contextualSpacing/>
        <w:jc w:val="both"/>
        <w:rPr>
          <w:rFonts w:ascii="Calibri" w:hAnsi="Calibri"/>
          <w:color w:val="000000"/>
        </w:rPr>
      </w:pPr>
      <w:r>
        <w:rPr>
          <w:rFonts w:ascii="Calibri" w:hAnsi="Calibri"/>
          <w:color w:val="000000"/>
        </w:rPr>
        <w:t xml:space="preserve">That is, the production rate of protein </w:t>
      </w:r>
      <m:oMath>
        <m:r>
          <w:rPr>
            <w:rFonts w:ascii="Cambria Math" w:hAnsi="Cambria Math"/>
            <w:color w:val="000000"/>
          </w:rPr>
          <m:t>i</m:t>
        </m:r>
      </m:oMath>
      <w:r>
        <w:rPr>
          <w:rFonts w:ascii="Calibri" w:hAnsi="Calibri"/>
          <w:color w:val="000000"/>
        </w:rPr>
        <w:t xml:space="preserve"> depends both on the growth rate and on the protein’s concentration, as observed experimentally </w:t>
      </w:r>
      <w:r w:rsidR="00211B59">
        <w:rPr>
          <w:rFonts w:ascii="Calibri" w:hAnsi="Calibri"/>
          <w:color w:val="000000"/>
        </w:rPr>
        <w:fldChar w:fldCharType="begin" w:fldLock="1"/>
      </w:r>
      <w:r w:rsidR="00DA6721">
        <w:rPr>
          <w:rFonts w:ascii="Calibri" w:hAnsi="Calibri"/>
          <w:color w:val="000000"/>
        </w:rPr>
        <w:instrText>ADDIN CSL_CITATION { "citationItems" : [ { "id" : "ITEM-1",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"ITEM-1",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"&lt;sup&gt;14&lt;/sup&gt;" }, "properties" : { "noteIndex" : 0 }, "schema" : "https://github.com/citation-style-language/schema/raw/master/csl-citation.json" }</w:instrText>
      </w:r>
      <w:r w:rsidR="00211B59">
        <w:rPr>
          <w:rFonts w:ascii="Calibri" w:hAnsi="Calibri"/>
          <w:color w:val="000000"/>
        </w:rPr>
        <w:fldChar w:fldCharType="separate"/>
      </w:r>
      <w:r w:rsidR="00DA6721" w:rsidRPr="00DA6721">
        <w:rPr>
          <w:rFonts w:ascii="Calibri" w:hAnsi="Calibri"/>
          <w:noProof/>
          <w:color w:val="000000"/>
          <w:vertAlign w:val="superscript"/>
        </w:rPr>
        <w:t>14</w:t>
      </w:r>
      <w:r w:rsidR="00211B59">
        <w:rPr>
          <w:rFonts w:ascii="Calibri" w:hAnsi="Calibri"/>
          <w:color w:val="000000"/>
        </w:rPr>
        <w:fldChar w:fldCharType="end"/>
      </w:r>
      <w:r>
        <w:rPr>
          <w:rFonts w:ascii="Calibri" w:hAnsi="Calibri"/>
          <w:color w:val="000000"/>
        </w:rPr>
        <w:t>.</w:t>
      </w:r>
    </w:p>
    <w:p w14:paraId="1D82B17D" w14:textId="385B0331" w:rsidR="00A46137" w:rsidRDefault="000D0331" w:rsidP="00DA3481">
      <w:pPr>
        <w:pStyle w:val="NormalWeb"/>
        <w:spacing w:after="120" w:line="360" w:lineRule="auto"/>
        <w:contextualSpacing/>
        <w:jc w:val="both"/>
        <w:rPr>
          <w:rFonts w:ascii="Calibri" w:hAnsi="Calibri"/>
          <w:color w:val="000000"/>
        </w:rPr>
      </w:pPr>
      <w:r>
        <w:rPr>
          <w:rFonts w:ascii="Calibri" w:hAnsi="Calibri"/>
          <w:color w:val="000000"/>
        </w:rPr>
        <w:t xml:space="preserve">Substituting </w:t>
      </w:r>
      <m:oMath>
        <m:r>
          <w:rPr>
            <w:rFonts w:ascii="Cambria Math" w:hAnsi="Cambria Math"/>
          </w:rPr>
          <m:t>g</m:t>
        </m:r>
        <m:d>
          <m:dPr>
            <m:ctrlPr>
              <w:rPr>
                <w:rFonts w:ascii="Cambria Math" w:hAnsi="Cambria Math"/>
              </w:rPr>
            </m:ctrlPr>
          </m:dPr>
          <m:e>
            <m:r>
              <w:rPr>
                <w:rFonts w:ascii="Cambria Math" w:hAnsi="Cambria Math"/>
              </w:rPr>
              <m:t>c</m:t>
            </m:r>
          </m:e>
        </m:d>
        <m:r>
          <w:rPr>
            <w:rFonts w:ascii="Cambria Math" w:hAnsi="Cambria Math"/>
          </w:rPr>
          <m:t>=ln</m:t>
        </m:r>
        <m:f>
          <m:fPr>
            <m:type m:val="lin"/>
            <m:ctrlPr>
              <w:rPr>
                <w:rFonts w:ascii="Cambria Math" w:hAnsi="Cambria Math"/>
              </w:rPr>
            </m:ctrlPr>
          </m:fPr>
          <m:num>
            <m:d>
              <m:dPr>
                <m:ctrlPr>
                  <w:rPr>
                    <w:rFonts w:ascii="Cambria Math" w:hAnsi="Cambria Math"/>
                  </w:rPr>
                </m:ctrlPr>
              </m:dPr>
              <m:e>
                <m:r>
                  <w:rPr>
                    <w:rFonts w:ascii="Cambria Math" w:hAnsi="Cambria Math"/>
                  </w:rPr>
                  <m:t>2</m:t>
                </m:r>
              </m:e>
            </m:d>
          </m:num>
          <m:den>
            <m:r>
              <w:rPr>
                <w:rFonts w:ascii="Cambria Math" w:hAnsi="Cambria Math"/>
              </w:rPr>
              <m:t>τ</m:t>
            </m:r>
          </m:den>
        </m:f>
        <m:d>
          <m:dPr>
            <m:ctrlPr>
              <w:rPr>
                <w:rFonts w:ascii="Cambria Math" w:hAnsi="Cambria Math"/>
              </w:rPr>
            </m:ctrlPr>
          </m:dPr>
          <m:e>
            <m:r>
              <w:rPr>
                <w:rFonts w:ascii="Cambria Math" w:hAnsi="Cambria Math"/>
              </w:rPr>
              <m:t>c</m:t>
            </m:r>
          </m:e>
        </m:d>
      </m:oMath>
      <w:r>
        <w:rPr>
          <w:rFonts w:ascii="Calibri" w:hAnsi="Calibri"/>
          <w:color w:val="000000"/>
        </w:rPr>
        <w:t xml:space="preserve"> we get a more intuitive notion that protein </w:t>
      </w:r>
      <m:oMath>
        <m:r>
          <w:rPr>
            <w:rFonts w:ascii="Cambria Math" w:hAnsi="Cambria Math"/>
            <w:color w:val="000000"/>
          </w:rPr>
          <m:t>i</m:t>
        </m:r>
      </m:oMath>
      <w:r>
        <w:rPr>
          <w:rFonts w:ascii="Calibri" w:hAnsi="Calibri"/>
          <w:color w:val="000000"/>
        </w:rPr>
        <w:t xml:space="preserve">'s concentration </w:t>
      </w:r>
      <w:r w:rsidR="00DA3481">
        <w:rPr>
          <w:rFonts w:ascii="Calibri" w:hAnsi="Calibri"/>
          <w:color w:val="000000"/>
        </w:rPr>
        <w:t>is proportional</w:t>
      </w:r>
      <w:r>
        <w:rPr>
          <w:rFonts w:ascii="Calibri" w:hAnsi="Calibri"/>
          <w:color w:val="000000"/>
        </w:rPr>
        <w:t xml:space="preserve"> to the production rate multiplied by the doubling time </w:t>
      </w:r>
      <w:r>
        <w:rPr>
          <w:rFonts w:ascii="Calibri" w:hAnsi="Calibri"/>
          <w:b/>
          <w:bCs/>
        </w:rPr>
        <w:t>(Fig 4A)</w:t>
      </w:r>
      <w:r>
        <w:rPr>
          <w:rFonts w:ascii="Calibri" w:hAnsi="Calibri"/>
          <w:color w:val="000000"/>
        </w:rPr>
        <w:t>:</w:t>
      </w:r>
    </w:p>
    <w:p w14:paraId="39DFDB48" w14:textId="77777777" w:rsidR="00A46137" w:rsidRDefault="00A45CDC">
      <w:pPr>
        <w:pStyle w:val="NormalWeb"/>
        <w:spacing w:after="120" w:line="360" w:lineRule="auto"/>
        <w:contextualSpacing/>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B</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τ</m:t>
          </m:r>
          <m:f>
            <m:fPr>
              <m:type m:val="lin"/>
              <m:ctrlPr>
                <w:rPr>
                  <w:rFonts w:ascii="Cambria Math" w:hAnsi="Cambria Math"/>
                </w:rPr>
              </m:ctrlPr>
            </m:fPr>
            <m:num>
              <m:d>
                <m:dPr>
                  <m:ctrlPr>
                    <w:rPr>
                      <w:rFonts w:ascii="Cambria Math" w:hAnsi="Cambria Math"/>
                    </w:rPr>
                  </m:ctrlPr>
                </m:dPr>
                <m:e>
                  <m:r>
                    <w:rPr>
                      <w:rFonts w:ascii="Cambria Math" w:hAnsi="Cambria Math"/>
                    </w:rPr>
                    <m:t>c</m:t>
                  </m:r>
                </m:e>
              </m:d>
            </m:num>
            <m:den>
              <m:r>
                <w:rPr>
                  <w:rFonts w:ascii="Cambria Math" w:hAnsi="Cambria Math"/>
                </w:rPr>
                <m:t>ln</m:t>
              </m:r>
            </m:den>
          </m:f>
          <m:d>
            <m:dPr>
              <m:ctrlPr>
                <w:rPr>
                  <w:rFonts w:ascii="Cambria Math" w:hAnsi="Cambria Math"/>
                </w:rPr>
              </m:ctrlPr>
            </m:dPr>
            <m:e>
              <m:r>
                <w:rPr>
                  <w:rFonts w:ascii="Cambria Math" w:hAnsi="Cambria Math"/>
                </w:rPr>
                <m:t>2</m:t>
              </m:r>
            </m:e>
          </m:d>
        </m:oMath>
      </m:oMathPara>
    </w:p>
    <w:p w14:paraId="5BEC2EF3"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 xml:space="preserve">Substituting for the expression for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c</m:t>
                </m:r>
              </m:e>
            </m:d>
          </m:num>
          <m:den>
            <m:r>
              <w:rPr>
                <w:rFonts w:ascii="Cambria Math" w:hAnsi="Cambria Math"/>
              </w:rPr>
              <m:t>B</m:t>
            </m:r>
          </m:den>
        </m:f>
      </m:oMath>
      <w:r>
        <w:rPr>
          <w:rFonts w:ascii="Calibri" w:hAnsi="Calibri"/>
          <w:color w:val="000000"/>
        </w:rPr>
        <w:t xml:space="preserve"> (equation 3) we get: </w:t>
      </w:r>
    </w:p>
    <w:p w14:paraId="0ED1F94C" w14:textId="4C87C992" w:rsidR="00A46137" w:rsidRDefault="00A45CDC" w:rsidP="00211B59">
      <w:pPr>
        <w:pStyle w:val="NormalWeb"/>
        <w:numPr>
          <w:ilvl w:val="0"/>
          <w:numId w:val="3"/>
        </w:numPr>
        <w:bidi/>
        <w:spacing w:after="120" w:line="360" w:lineRule="auto"/>
        <w:contextualSpacing/>
        <w:jc w:val="center"/>
      </w:pP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=r</m:t>
        </m:r>
        <m:d>
          <m:dPr>
            <m:ctrlPr>
              <w:rPr>
                <w:rFonts w:ascii="Cambria Math" w:hAnsi="Cambria Math"/>
              </w:rPr>
            </m:ctrlPr>
          </m:dPr>
          <m:e>
            <m:r>
              <w:rPr>
                <w:rFonts w:ascii="Cambria Math" w:hAnsi="Cambria Math"/>
              </w:rPr>
              <m:t>c</m:t>
            </m:r>
          </m:e>
        </m:d>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sSup>
          <m:sSupPr>
            <m:ctrlPr>
              <w:rPr>
                <w:rFonts w:ascii="Cambria Math" w:hAnsi="Cambria Math"/>
              </w:rPr>
            </m:ctrlPr>
          </m:sSupPr>
          <m:e>
            <m:r>
              <w:rPr>
                <w:rFonts w:ascii="Cambria Math" w:hAnsi="Cambria Math"/>
              </w:rPr>
              <m:t>g</m:t>
            </m:r>
            <m:d>
              <m:dPr>
                <m:ctrlPr>
                  <w:rPr>
                    <w:rFonts w:ascii="Cambria Math" w:hAnsi="Cambria Math"/>
                  </w:rPr>
                </m:ctrlPr>
              </m:dPr>
              <m:e>
                <m:r>
                  <w:rPr>
                    <w:rFonts w:ascii="Cambria Math" w:hAnsi="Cambria Math"/>
                  </w:rPr>
                  <m:t>c</m:t>
                </m:r>
              </m:e>
            </m:d>
          </m:e>
          <m:sup>
            <m:r>
              <w:rPr>
                <w:rFonts w:ascii="Cambria Math" w:hAnsi="Cambria Math"/>
              </w:rPr>
              <m:t>2</m:t>
            </m:r>
          </m:sup>
        </m:sSup>
      </m:oMath>
    </w:p>
    <w:p w14:paraId="285583FF" w14:textId="6CBA3D47" w:rsidR="00A46137" w:rsidRDefault="000D0331">
      <w:pPr>
        <w:pStyle w:val="NormalWeb"/>
        <w:spacing w:after="120" w:line="360" w:lineRule="auto"/>
        <w:contextualSpacing/>
        <w:jc w:val="both"/>
        <w:rPr>
          <w:rFonts w:ascii="Calibri" w:hAnsi="Calibri"/>
          <w:color w:val="000000"/>
        </w:rPr>
      </w:pPr>
      <w:r>
        <w:rPr>
          <w:rFonts w:ascii="Calibri" w:hAnsi="Calibri"/>
          <w:color w:val="000000"/>
        </w:rPr>
        <w:t>So the observed</w:t>
      </w:r>
      <w:r>
        <w:rPr>
          <w:rFonts w:ascii="Calibri" w:hAnsi="Calibri"/>
        </w:rPr>
        <w:t xml:space="preserve"> production rate for</w:t>
      </w:r>
      <w:r>
        <w:rPr>
          <w:rFonts w:ascii="Calibri" w:hAnsi="Calibri"/>
          <w:color w:val="000000"/>
        </w:rPr>
        <w:t xml:space="preserve"> </w:t>
      </w:r>
      <w:r>
        <w:rPr>
          <w:rFonts w:ascii="Calibri" w:hAnsi="Calibri"/>
        </w:rPr>
        <w:t xml:space="preserve">protein </w:t>
      </w:r>
      <m:oMath>
        <m:r>
          <w:rPr>
            <w:rFonts w:ascii="Cambria Math" w:hAnsi="Cambria Math"/>
          </w:rPr>
          <m:t>i</m:t>
        </m:r>
      </m:oMath>
      <w:r>
        <w:rPr>
          <w:rFonts w:ascii="Calibri" w:hAnsi="Calibri"/>
          <w:color w:val="000000"/>
        </w:rPr>
        <w:t xml:space="preserve"> under condition </w:t>
      </w:r>
      <m:oMath>
        <m:r>
          <w:rPr>
            <w:rFonts w:ascii="Cambria Math" w:hAnsi="Cambria Math"/>
          </w:rPr>
          <m:t>c</m:t>
        </m:r>
      </m:oMath>
      <w:r>
        <w:rPr>
          <w:rFonts w:ascii="Calibri" w:hAnsi="Calibri"/>
        </w:rPr>
        <w:t xml:space="preserve"> </w:t>
      </w:r>
      <w:r>
        <w:rPr>
          <w:rFonts w:ascii="Calibri" w:hAnsi="Calibri"/>
          <w:color w:val="000000"/>
        </w:rPr>
        <w:t>depends linearly on the square of the growth rate</w:t>
      </w:r>
      <m:oMath>
        <m:r>
          <w:rPr>
            <w:rFonts w:ascii="Cambria Math" w:hAnsi="Cambria Math"/>
          </w:rPr>
          <m:t>g</m:t>
        </m:r>
        <m:d>
          <m:dPr>
            <m:ctrlPr>
              <w:rPr>
                <w:rFonts w:ascii="Cambria Math" w:hAnsi="Cambria Math"/>
              </w:rPr>
            </m:ctrlPr>
          </m:dPr>
          <m:e>
            <m:r>
              <w:rPr>
                <w:rFonts w:ascii="Cambria Math" w:hAnsi="Cambria Math"/>
              </w:rPr>
              <m:t>c</m:t>
            </m:r>
          </m:e>
        </m:d>
      </m:oMath>
      <w:r>
        <w:rPr>
          <w:rFonts w:ascii="Calibri" w:hAnsi="Calibri"/>
          <w:color w:val="000000"/>
        </w:rPr>
        <w:t xml:space="preserve">, the protein/biomass ratio </w:t>
      </w:r>
      <m:oMath>
        <m:r>
          <w:rPr>
            <w:rFonts w:ascii="Cambria Math" w:hAnsi="Cambria Math"/>
          </w:rPr>
          <m:t>r</m:t>
        </m:r>
        <m:d>
          <m:dPr>
            <m:ctrlPr>
              <w:rPr>
                <w:rFonts w:ascii="Cambria Math" w:hAnsi="Cambria Math"/>
              </w:rPr>
            </m:ctrlPr>
          </m:dPr>
          <m:e>
            <m:r>
              <w:rPr>
                <w:rFonts w:ascii="Cambria Math" w:hAnsi="Cambria Math"/>
              </w:rPr>
              <m:t>c</m:t>
            </m:r>
          </m:e>
        </m:d>
      </m:oMath>
      <w:r>
        <w:rPr>
          <w:rFonts w:ascii="Calibri" w:hAnsi="Calibri"/>
          <w:color w:val="000000"/>
        </w:rPr>
        <w:t>, some condition-independent constants (</w:t>
      </w:r>
      <m:oMath>
        <m:r>
          <w:rPr>
            <w:rFonts w:ascii="Cambria Math" w:hAnsi="Cambria Math"/>
          </w:rPr>
          <m:t>C</m:t>
        </m:r>
      </m:oMath>
      <w:r>
        <w:rPr>
          <w:rFonts w:ascii="Calibri" w:hAnsi="Calibri"/>
          <w:color w:val="000000"/>
        </w:rPr>
        <w:t xml:space="preserve">) and the condition specific intrinsic strength of the relevant gene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c</m:t>
            </m:r>
          </m:e>
        </m:d>
      </m:oMath>
      <w:r>
        <w:rPr>
          <w:rFonts w:ascii="Calibri" w:hAnsi="Calibri"/>
          <w:color w:val="000000"/>
        </w:rPr>
        <w:t xml:space="preserve">. </w:t>
      </w:r>
    </w:p>
    <w:p w14:paraId="73B587A1" w14:textId="77777777" w:rsidR="00A46137" w:rsidRDefault="000D0331">
      <w:pPr>
        <w:pStyle w:val="NormalWeb"/>
        <w:spacing w:after="120" w:line="360" w:lineRule="auto"/>
        <w:contextualSpacing/>
        <w:jc w:val="both"/>
        <w:rPr>
          <w:rFonts w:ascii="Calibri" w:hAnsi="Calibri"/>
          <w:color w:val="000000"/>
        </w:rPr>
      </w:pPr>
      <w:r>
        <w:rPr>
          <w:rFonts w:ascii="Calibri" w:hAnsi="Calibri"/>
          <w:color w:val="000000"/>
        </w:rPr>
        <w:t xml:space="preserve">If we assume that the protein/biomass ratio </w:t>
      </w:r>
      <m:oMath>
        <m:r>
          <w:rPr>
            <w:rFonts w:ascii="Cambria Math" w:hAnsi="Cambria Math"/>
          </w:rPr>
          <m:t>r</m:t>
        </m:r>
        <m:d>
          <m:dPr>
            <m:ctrlPr>
              <w:rPr>
                <w:rFonts w:ascii="Cambria Math" w:hAnsi="Cambria Math"/>
              </w:rPr>
            </m:ctrlPr>
          </m:dPr>
          <m:e>
            <m:r>
              <w:rPr>
                <w:rFonts w:ascii="Cambria Math" w:hAnsi="Cambria Math"/>
              </w:rPr>
              <m:t>c</m:t>
            </m:r>
          </m:e>
        </m:d>
      </m:oMath>
      <w:r>
        <w:rPr>
          <w:rFonts w:ascii="Calibri" w:hAnsi="Calibri"/>
          <w:color w:val="000000"/>
        </w:rPr>
        <w:t xml:space="preserve"> is constant across conditions, then the model suggests that the protein </w:t>
      </w:r>
      <w:r>
        <w:rPr>
          <w:rFonts w:ascii="Calibri" w:hAnsi="Calibri"/>
        </w:rPr>
        <w:t xml:space="preserve">production rate per biomass </w:t>
      </w:r>
      <w:r>
        <w:rPr>
          <w:rFonts w:ascii="Calibri" w:hAnsi="Calibri"/>
          <w:color w:val="000000"/>
        </w:rPr>
        <w:t>will scale like the square of the growth rate for any gene in conditions in which its regulation state in unaltered (</w:t>
      </w:r>
      <w:r>
        <w:rPr>
          <w:rFonts w:ascii="Calibri" w:hAnsi="Calibri"/>
          <w:b/>
          <w:bCs/>
          <w:color w:val="000000"/>
        </w:rPr>
        <w:t>Fig 4B</w:t>
      </w:r>
      <w:r>
        <w:rPr>
          <w:rFonts w:ascii="Calibri" w:hAnsi="Calibri"/>
          <w:color w:val="000000"/>
        </w:rPr>
        <w:t>).</w:t>
      </w:r>
    </w:p>
    <w:p w14:paraId="16211BF5" w14:textId="77777777" w:rsidR="00A46137" w:rsidRDefault="00A46137">
      <w:pPr>
        <w:pStyle w:val="NormalWeb"/>
        <w:spacing w:line="360" w:lineRule="auto"/>
        <w:contextualSpacing/>
        <w:jc w:val="both"/>
        <w:rPr>
          <w:rFonts w:ascii="Calibri" w:hAnsi="Calibri"/>
          <w:b/>
          <w:bCs/>
          <w:u w:val="single"/>
        </w:rPr>
      </w:pPr>
    </w:p>
    <w:p w14:paraId="0F3A5236" w14:textId="77777777" w:rsidR="00A46137" w:rsidRDefault="000D0331">
      <w:pPr>
        <w:pStyle w:val="NormalWeb"/>
        <w:spacing w:line="360" w:lineRule="auto"/>
        <w:contextualSpacing/>
        <w:jc w:val="both"/>
        <w:rPr>
          <w:rFonts w:ascii="Calibri" w:hAnsi="Calibri"/>
          <w:b/>
          <w:bCs/>
          <w:color w:val="FF0000"/>
        </w:rPr>
      </w:pPr>
      <w:r>
        <w:rPr>
          <w:rFonts w:ascii="Calibri" w:hAnsi="Calibri"/>
          <w:b/>
          <w:bCs/>
          <w:color w:val="FF0000"/>
        </w:rPr>
        <w:t>Model summary</w:t>
      </w:r>
    </w:p>
    <w:p w14:paraId="4B708AAD" w14:textId="53233540" w:rsidR="00A46137" w:rsidRDefault="000D0331" w:rsidP="00377A54">
      <w:pPr>
        <w:pStyle w:val="NormalWeb"/>
        <w:spacing w:line="360" w:lineRule="auto"/>
        <w:ind w:firstLine="720"/>
        <w:contextualSpacing/>
        <w:jc w:val="both"/>
        <w:rPr>
          <w:rFonts w:ascii="Calibri" w:hAnsi="Calibri"/>
          <w:color w:val="000000"/>
        </w:rPr>
      </w:pPr>
      <w:r>
        <w:rPr>
          <w:rFonts w:ascii="Calibri" w:hAnsi="Calibri"/>
          <w:color w:val="000000"/>
        </w:rPr>
        <w:t xml:space="preserve">We have developed a model that offers a baseline prediction for the protein concentration and protein production rate per biomass as a function of growth rate for any gene across conditions in which it does not alter its regulation state. Our model suggests that for any gene, under conditions in which its regulation state in unaltered, protein concentration will scale like the growth rate, whereas protein production rate per biomass will scale like the growth rate squared (equations 3 and 5, </w:t>
      </w:r>
      <w:r>
        <w:rPr>
          <w:rFonts w:ascii="Calibri" w:hAnsi="Calibri"/>
          <w:b/>
          <w:bCs/>
          <w:color w:val="000000"/>
        </w:rPr>
        <w:t>Fig. 5</w:t>
      </w:r>
      <w:r>
        <w:rPr>
          <w:rFonts w:ascii="Calibri" w:hAnsi="Calibri"/>
          <w:color w:val="000000"/>
        </w:rPr>
        <w:t>).</w:t>
      </w:r>
      <w:r w:rsidR="00377A54">
        <w:rPr>
          <w:rFonts w:ascii="Calibri" w:hAnsi="Calibri"/>
          <w:color w:val="000000"/>
        </w:rPr>
        <w:t xml:space="preserve"> In other words, the expression of any gene should have</w:t>
      </w:r>
      <w:r>
        <w:rPr>
          <w:rFonts w:ascii="Calibri" w:hAnsi="Calibri"/>
          <w:color w:val="000000"/>
        </w:rPr>
        <w:t xml:space="preserve"> </w:t>
      </w:r>
      <w:r w:rsidR="00377A54">
        <w:rPr>
          <w:rFonts w:ascii="Calibri" w:hAnsi="Calibri"/>
          <w:color w:val="000000"/>
        </w:rPr>
        <w:t xml:space="preserve">a baseline response of scaling proportionally with </w:t>
      </w:r>
      <w:r w:rsidR="00377A54">
        <w:rPr>
          <w:rFonts w:ascii="Calibri" w:hAnsi="Calibri"/>
          <w:color w:val="000000"/>
        </w:rPr>
        <w:lastRenderedPageBreak/>
        <w:t xml:space="preserve">growth rate, on top of which specific regulation will operate. </w:t>
      </w:r>
      <w:r>
        <w:rPr>
          <w:rFonts w:ascii="Calibri" w:hAnsi="Calibri"/>
          <w:color w:val="000000"/>
        </w:rPr>
        <w:t xml:space="preserve">These relations may require corrections if the protein ratio to biomass or the biosynthesis rates (e.g. transcription and translation rates) change between conditions. </w:t>
      </w:r>
      <w:r w:rsidR="003C5D85">
        <w:rPr>
          <w:rFonts w:ascii="Calibri" w:hAnsi="Calibri"/>
          <w:color w:val="000000"/>
        </w:rPr>
        <w:t xml:space="preserve">In addition, the model can be extended to include other organism-specific or condition-specific parameters. </w:t>
      </w:r>
      <w:r>
        <w:rPr>
          <w:rFonts w:ascii="Calibri" w:hAnsi="Calibri"/>
          <w:color w:val="000000"/>
        </w:rPr>
        <w:t xml:space="preserve">However, our model can serve as a basic guideline </w:t>
      </w:r>
      <w:r w:rsidR="00E8241E">
        <w:rPr>
          <w:rFonts w:ascii="Calibri" w:hAnsi="Calibri"/>
          <w:color w:val="000000"/>
        </w:rPr>
        <w:t xml:space="preserve">to assess whether an observed change in expression can be understood </w:t>
      </w:r>
      <w:r w:rsidR="00A60D81">
        <w:rPr>
          <w:rFonts w:ascii="Calibri" w:hAnsi="Calibri"/>
          <w:color w:val="000000"/>
        </w:rPr>
        <w:t xml:space="preserve">as </w:t>
      </w:r>
      <w:r w:rsidR="00E8241E">
        <w:rPr>
          <w:rFonts w:ascii="Calibri" w:hAnsi="Calibri"/>
          <w:color w:val="000000"/>
        </w:rPr>
        <w:t>a passive response without a need for specific change in regulation or indeed is a resu</w:t>
      </w:r>
      <w:r w:rsidR="003C5D85">
        <w:rPr>
          <w:rFonts w:ascii="Calibri" w:hAnsi="Calibri"/>
          <w:color w:val="000000"/>
        </w:rPr>
        <w:t>lt of a change in regulation.</w:t>
      </w:r>
    </w:p>
    <w:p w14:paraId="3784FD5E" w14:textId="245AECCD" w:rsidR="00A46137" w:rsidRDefault="000D0331" w:rsidP="00A105C7">
      <w:pPr>
        <w:pStyle w:val="NormalWeb"/>
        <w:spacing w:line="360" w:lineRule="auto"/>
        <w:ind w:firstLine="720"/>
        <w:contextualSpacing/>
        <w:jc w:val="both"/>
        <w:rPr>
          <w:rFonts w:ascii="Calibri" w:hAnsi="Calibri"/>
          <w:color w:val="000000"/>
        </w:rPr>
      </w:pPr>
      <w:r>
        <w:rPr>
          <w:rFonts w:ascii="Calibri" w:hAnsi="Calibri"/>
          <w:color w:val="000000"/>
        </w:rPr>
        <w:t xml:space="preserve">Notably, the final equations present protein concentration and protein production rate per </w:t>
      </w:r>
      <w:r w:rsidR="00993C0D">
        <w:rPr>
          <w:rFonts w:ascii="Calibri" w:hAnsi="Calibri"/>
          <w:color w:val="000000"/>
        </w:rPr>
        <w:t xml:space="preserve">unit </w:t>
      </w:r>
      <w:r>
        <w:rPr>
          <w:rFonts w:ascii="Calibri" w:hAnsi="Calibri"/>
          <w:color w:val="000000"/>
        </w:rPr>
        <w:t xml:space="preserve">biomass as a function of growth rate. This way of presentation is advantageous since growth rate is a variable </w:t>
      </w:r>
      <w:r w:rsidR="00993C0D">
        <w:rPr>
          <w:rFonts w:ascii="Calibri" w:hAnsi="Calibri"/>
          <w:color w:val="000000"/>
        </w:rPr>
        <w:t xml:space="preserve">that is </w:t>
      </w:r>
      <w:r>
        <w:rPr>
          <w:rFonts w:ascii="Calibri" w:hAnsi="Calibri"/>
          <w:color w:val="000000"/>
        </w:rPr>
        <w:t xml:space="preserve">easy to measure and compare across various laboratories and experimental setups. However, we note that in our model growth rate is not predetermined. It is an outcome of the </w:t>
      </w:r>
      <w:r w:rsidR="00A105C7">
        <w:rPr>
          <w:rFonts w:ascii="Calibri" w:hAnsi="Calibri"/>
          <w:color w:val="000000"/>
        </w:rPr>
        <w:t xml:space="preserve">fraction of proteins belonging to the </w:t>
      </w:r>
      <w:r w:rsidR="00993C0D">
        <w:rPr>
          <w:rFonts w:ascii="Calibri" w:hAnsi="Calibri"/>
          <w:color w:val="000000"/>
        </w:rPr>
        <w:t xml:space="preserve">biosynthetic </w:t>
      </w:r>
      <w:r w:rsidR="00A105C7">
        <w:rPr>
          <w:rFonts w:ascii="Calibri" w:hAnsi="Calibri"/>
          <w:color w:val="000000"/>
        </w:rPr>
        <w:t xml:space="preserve">machinery </w:t>
      </w:r>
      <w:r>
        <w:rPr>
          <w:rFonts w:ascii="Calibri" w:hAnsi="Calibri"/>
          <w:color w:val="000000"/>
        </w:rPr>
        <w:t>in th</w:t>
      </w:r>
      <w:r w:rsidR="00993C0D">
        <w:rPr>
          <w:rFonts w:ascii="Calibri" w:hAnsi="Calibri"/>
          <w:color w:val="000000"/>
        </w:rPr>
        <w:t>at</w:t>
      </w:r>
      <w:r>
        <w:rPr>
          <w:rFonts w:ascii="Calibri" w:hAnsi="Calibri"/>
          <w:color w:val="000000"/>
        </w:rPr>
        <w:t xml:space="preserve"> condition, which is in turn determined by the partitioning of resources between genes with different intrinsic strengths. This view of cellular physiology is </w:t>
      </w:r>
      <w:r w:rsidR="00A105C7">
        <w:rPr>
          <w:rFonts w:ascii="Calibri" w:hAnsi="Calibri"/>
          <w:color w:val="000000"/>
        </w:rPr>
        <w:t>complementary to</w:t>
      </w:r>
      <w:r w:rsidR="00F72338">
        <w:rPr>
          <w:rFonts w:ascii="Calibri" w:hAnsi="Calibri"/>
          <w:color w:val="000000"/>
        </w:rPr>
        <w:t xml:space="preserve"> many studies</w:t>
      </w:r>
      <w:r>
        <w:rPr>
          <w:rFonts w:ascii="Calibri" w:hAnsi="Calibri"/>
          <w:color w:val="000000"/>
        </w:rPr>
        <w:t xml:space="preserve"> so far, which have generally regarded growth rate as the independent variable, and gene expression as the dependent </w:t>
      </w:r>
      <w:r w:rsidR="00467362">
        <w:rPr>
          <w:rFonts w:ascii="Calibri" w:hAnsi="Calibri"/>
          <w:color w:val="000000"/>
        </w:rPr>
        <w:t xml:space="preserve">variable </w:t>
      </w:r>
      <w:r w:rsidR="00467362">
        <w:rPr>
          <w:rFonts w:ascii="Calibri" w:hAnsi="Calibri"/>
          <w:color w:val="000000"/>
        </w:rPr>
        <w:fldChar w:fldCharType="begin" w:fldLock="1"/>
      </w:r>
      <w:r w:rsidR="00DA6721">
        <w:rPr>
          <w:rFonts w:ascii="Calibri" w:hAnsi="Calibri"/>
          <w:color w:val="000000"/>
        </w:rPr>
        <w:instrText>ADDIN CSL_CITATION { "citationItems" : [ { "id" : "ITEM-1", "itemData" : { "DOI" : "10.1073/pnas.0804953105", "ISSN" : "1091-6490", "PMID" : "19073937", "abstract" : "Physiological changes that result in changes in bacterial gene expression are often accompanied by changes in the growth rate for fast adapting enteric bacteria. Because the availability of RNA polymerase (RNAP) in cells depends on the growth rate, transcriptional control involves not only the regulation of promoters, but also depends on the available (or free) RNAP concentration, which is difficult to quantify directly. Here, we develop a simple physical model describing the partitioning of cellular RNAP into different classes: RNAPs transcribing mRNA and ribosomal RNA (rRNA), RNAPs nonspecifically bound to DNA, free RNAP, and immature RNAP. Available experimental data for Escherichia coli allow us to determine the 2 unknown parameters of the model and hence deduce the free RNAP concentration at different growth rates. The results allow us to predict the growth-rate dependence of the activities of constitutive (unregulated) promoters, and to disentangle the growth-rate-dependent regulation of promoters (e.g., the promoters of rRNA operons) from changes in transcription due to changes in the free RNAP concentration at different growth rates. Our model can quantitatively account for the observed changes in gene expression patterns in mutant E. coli strains with altered levels of RNAP expression without invoking additional parameters. Applying our model to the case of the stringent response after amino acid starvation, we can evaluate the plausibility of various scenarios of passive transcriptional control proposed to account for the observed changes in the expression of rRNA and biosynthetic operons.", "author" : [ { "dropping-particle" : "", "family" : "Klumpp", "given" : "Stefan", "non-dropping-particle" : "", "parse-names" : false, "suffix" : "" }, { "dropping-particle" : "", "family" : "Hwa", "given" : "Terence", "non-dropping-particle" : "", "parse-names" : false, "suffix" : "" } ], "container-title" : "Proceedings of the National Academy of Sciences of the United States of America", "id" : "ITEM-1", "issue" : "51", "issued" : { "date-parts" : [ [ "2008", "12", "23" ] ] }, "page" : "20245-50", "title" : "Growth-rate-dependent partitioning of RNA polymerases in bacteria.", "type" : "article-journal", "volume" : "105" }, "uris" : [ "http://www.mendeley.com/documents/?uuid=53fa148f-f1a0-4aa5-9b40-0139cca14429" ] }, { "id" : "ITEM-2", "itemData" : { "DOI" : "10.1016/j.cell.2009.12.001", "ISSN" : "1097-4172", "PMID" : "20064380", "abstract" : "Bacterial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"ITEM-2", "issue" : "7", "issued" : { "date-parts" : [ [ "2009", "12", "24" ] ] }, "page" : "1366-75", "title" : "Growth rate-dependent global effects on gene expression in bacteria.", "type" : "article-journal", "volume" : "139" }, "uris" : [ "http://www.mendeley.com/documents/?uuid=f8f99ce7-a3c3-46ce-a652-d4e093bada13" ] }, { "id" : "ITEM-3", "itemData" : { "DOI" : "10.1126/science.1192588", "ISSN" : "1095-9203", "PMID" : "21097934", "abstract" : "In bacteria, the rate of cell proliferation and the level of gene expression are intimately intertwined. Elucidating these relations is important both for understanding the physiological functions of endogenous genetic circuits and for designing robust synthetic systems. We describe a phenomenological study that reveals intrinsic constraints governing the allocation of resources toward protein synthesis and other aspects of cell growth. A theory incorporating these constraints can accurately predict how cell proliferation and gene expression affect one another, quantitatively accounting for the effect of translation-inhibiting antibiotics on gene expression and the effect of gratuitous protein expression on cell growth. The use of such empirical relations, analogous to phenomenological laws, may facilitate our understanding and manipulation of complex biological systems before underlying regulatory circuits are elucidated.", "author" : [ { "dropping-particle" : "", "family" : "Scott", "given" : "Matthew", "non-dropping-particle" : "", "parse-names" : false, "suffix" : "" }, { "dropping-particle" : "", "family" : "Gunderson", "given" : "Carl W", "non-dropping-particle" : "", "parse-names" : false, "suffix" : "" }, { "dropping-particle" : "", "family" : "Mateescu", "given" : "Eduard M", "non-dropping-particle" : "", "parse-names" : false, "suffix" : "" }, { "dropping-particle" : "", "family" : "Zhang", "given" : "Zhongge", "non-dropping-particle" : "", "parse-names" : false, "suffix" : "" }, { "dropping-particle" : "", "family" : "Hwa", "given" : "Terence", "non-dropping-particle" : "", "parse-names" : false, "suffix" : "" } ], "container-title" : "Science (New York, N.Y.)", "id" : "ITEM-3", "issue" : "6007", "issued" : { "date-parts" : [ [ "2010", "11", "19" ] ] }, "page" : "1099-102", "title" : "Interdependence of cell growth and gene expression: origins and consequences.", "type" : "article-journal", "volume" : "330" }, "uris" : [ "http://www.mendeley.com/documents/?uuid=f05dba93-0888-4e07-918f-fdda57d18eea" ] }, { "id" : "ITEM-4", "itemData" : { "DOI" : "10.1038/msb.2012.70", "ISSN" : "1744-4292", "author" : [ { "dropping-particle" : "", "family" : "Berthoumieux", "given" : "Sara", "non-dropping-particle" : "", "parse-names" : false, "suffix" : "" }, { "dropping-particle" : "", "family" : "Jong", "given" : "Hidde", "non-dropping-particle" : "de", "parse-names" : false, "suffix" : "" }, { "dropping-particle" : "", "family" : "Baptist", "given" : "Guillaume", "non-dropping-particle" : "", "parse-names" : false, "suffix" : "" }, { "dropping-particle" : "", "family" : "Pinel", "given" : "Corinne", "non-dropping-particle" : "", "parse-names" : false, "suffix" : "" }, { "dropping-particle" : "", "family" : "Ranquet", "given" : "Caroline", "non-dropping-particle" : "", "parse-names" : false, "suffix" : "" }, { "dropping-particle" : "", "family" : "Ropers", "given" : "Delphine", "non-dropping-particle" : "", "parse-names" : false, "suffix" : "" }, { "dropping-particle" : "", "family" : "Geiselmann", "given" : "Johannes", "non-dropping-particle" : "", "parse-names" : false, "suffix" : "" } ], "container-title" : "Molecular Systems Biology", "id" : "ITEM-4", "issue" : "1", "issued" : { "date-parts" : [ [ "2013", "1", "22" ] ] }, "publisher" : "Nature Publishing Group", "title" : "Shared control of gene expression in bacteria by transcription factors and global physiology of the cell", "type" : "article-journal", "volume" : "9" }, "uris" : [ "http://www.mendeley.com/documents/?uuid=47abd85e-433b-4898-896a-74df27cba7fc" ] }, { "id" : "ITEM-5", "itemData" : { "DOI" : "10.1038/msb.2013.14", "ISSN" : "1744-4292", "PMID" : "23591774", "abstract" : "Gene expression is regulated by specific transcriptional circuits but also by the global expression machinery as a function of growth. Simultaneous specific and global regulation thus constitutes an additional--but often neglected--layer of complexity in gene expression. Here, we develop an experimental-computational approach to dissect specific and global regulation in the bacterium Escherichia coli. By using fluorescent promoter reporters, we show that global regulation is growth rate dependent not only during steady state but also during dynamic changes in growth rate and can be quantified through two promoter-specific parameters. By applying our approach to arginine biosynthesis, we obtain a quantitative understanding of both specific and global regulation that allows accurate prediction of the temporal response to simultaneous perturbations in arginine availability and growth rate. We thereby uncover two principles of joint regulation: (i) specific regulation by repression dominates the transcriptional response during metabolic steady states, largely repressing the biosynthesis genes even when biosynthesis is required and (ii) global regulation sets the maximum promoter activity that is exploited during the transition between steady states.", "author" : [ { "dropping-particle" : "", "family" : "Gerosa", "given" : "Luca", "non-dropping-particle" : "", "parse-names" : false, "suffix" : "" }, { "dropping-particle" : "", "family" : "Kochanowski", "given" : "Karl", "non-dropping-particle" : "", "parse-names" : false, "suffix" : "" }, { "dropping-particle" : "", "family" : "Heinemann", "given" : "Matthias", "non-dropping-particle" : "", "parse-names" : false, "suffix" : "" }, { "dropping-particle" : "", "family" : "Sauer", "given" : "Uwe", "non-dropping-particle" : "", "parse-names" : false, "suffix" : "" } ], "container-title" : "Molecular systems biology", "id" : "ITEM-5", "issued" : { "date-parts" : [ [ "2013", "1", "16" ] ] }, "page" : "658", "publisher" : "EMBO and Macmillan Publishers Limited", "shortTitle" : "Mol Syst Biol", "title" : "Dissecting specific and global transcriptional regulation of bacterial gene expression.", "type" : "article-journal", "volume" : "9" }, "uris" : [ "http://www.mendeley.com/documents/?uuid=42ecc0ff-736c-406d-9543-139e6f630319" ] }, { "id" : "ITEM-6",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"ITEM-6", "issue" : "1", "issued" : { "date-parts" : [ [ "2008", "1" ] ] }, "page" : "352-67", "title" : "Coordination of growth rate, cell cycle, stress response, and metabolic activity in yeast.", "type" : "article-journal", "volume" : "19" }, "uris" : [ "http://www.mendeley.com/documents/?uuid=dc76fcf8-1811-4f4f-8a27-f8beb841d5da" ] }, { "id" : "ITEM-7", "itemData" : { "ISSN" : "1744-4292", "abstract" : "Decades of biochemical research have identified most of the enzymes that catalyze metabolic reactions in the yeast Saccharomyces cerevisiae. The adaptation of metabolism to changing nutritional conditions, in contrast, is much less well understood. As an important stepping stone toward such understanding, we exploit the power of proteomics assays based on selected reaction monitoring (SRM) mass spectrometry to quantify abundance changes of the 228 proteins that constitute the central carbon and amino-acid metabolic network in the yeast Saccharomyces cerevisiae, at five different metabolic steady states. Overall, 90% of the targeted proteins, including families of isoenzymes, were consistently detected and quantified in each sample, generating a proteomic data set that represents a nutritionally perturbed biological system at high reproducibility. The data set is near comprehensive because we detect 95-99% of all proteins that are required under a given condition. Interpreted through flux balance modeling, the data indicate that S. cerevisiae retains proteins not necessarily used in a particular environment. Further, the data suggest differential functionality for several metabolic isoenzymes.", "author" : [ { "dropping-particle" : "", "family" : "Costenoble", "given" : "Roeland", "non-dropping-particle" : "", "parse-names" : false, "suffix" : "" }, { "dropping-particle" : "", "family" : "Picotti", "given" : "Paola", "non-dropping-particle" : "", "parse-names" : false, "suffix" : "" }, { "dropping-particle" : "", "family" : "Reiter", "given" : "Lukas", "non-dropping-particle" : "", "parse-names" : false, "suffix" : "" }, { "dropping-particle" : "", "family" : "Stallmach", "given" : "Robert", "non-dropping-particle" : "", "parse-names" : false, "suffix" : "" }, { "dropping-particle" : "", "family" : "Heinemann", "given" : "Matthias", "non-dropping-particle" : "", "parse-names" : false, "suffix" : "" }, { "dropping-particle" : "", "family" : "Sauer", "given" : "Uwe", "non-dropping-particle" : "", "parse-names" : false, "suffix" : "" }, { "dropping-particle" : "", "family" : "Aebersold", "given" : "Ruedi", "non-dropping-particle" : "", "parse-names" : false, "suffix" : "" } ], "container-title" : "Molecular systems biology", "id" : "ITEM-7", "issued" : { "date-parts" : [ [ "2011", "2", "1" ] ] }, "page" : "464", "title" : "Comprehensive quantitative analysis of central carbon and amino-acid metabolism in Saccharomyces cerevisiae under multiple conditions by targeted proteomics.", "type" : "article-journal", "volume" : "7" }, "uris" : [ "http://www.mendeley.com/documents/?uuid=d6cbea54-dc79-4e57-8d02-b8aa059283f5" ] } ], "mendeley" : { "previouslyFormattedCitation" : "&lt;sup&gt;12,20\u201322,24,25,37&lt;/sup&gt;" }, "properties" : { "noteIndex" : 0 }, "schema" : "https://github.com/citation-style-language/schema/raw/master/csl-citation.json" }</w:instrText>
      </w:r>
      <w:r w:rsidR="00467362">
        <w:rPr>
          <w:rFonts w:ascii="Calibri" w:hAnsi="Calibri"/>
          <w:color w:val="000000"/>
        </w:rPr>
        <w:fldChar w:fldCharType="separate"/>
      </w:r>
      <w:r w:rsidR="00DA6721" w:rsidRPr="00DA6721">
        <w:rPr>
          <w:rFonts w:ascii="Calibri" w:hAnsi="Calibri"/>
          <w:noProof/>
          <w:color w:val="000000"/>
          <w:vertAlign w:val="superscript"/>
        </w:rPr>
        <w:t>12,20–22,24,25,37</w:t>
      </w:r>
      <w:r w:rsidR="00467362">
        <w:rPr>
          <w:rFonts w:ascii="Calibri" w:hAnsi="Calibri"/>
          <w:color w:val="000000"/>
        </w:rPr>
        <w:fldChar w:fldCharType="end"/>
      </w:r>
      <w:r w:rsidR="00A105C7">
        <w:rPr>
          <w:rFonts w:ascii="Calibri" w:hAnsi="Calibri"/>
          <w:color w:val="000000"/>
        </w:rPr>
        <w:t xml:space="preserve">. </w:t>
      </w:r>
    </w:p>
    <w:p w14:paraId="03F8D5EB" w14:textId="2B81D2AC" w:rsidR="00A46137" w:rsidRDefault="000D0331" w:rsidP="00D24B38">
      <w:pPr>
        <w:pStyle w:val="NormalWeb"/>
        <w:spacing w:line="360" w:lineRule="auto"/>
        <w:ind w:firstLine="720"/>
        <w:contextualSpacing/>
        <w:jc w:val="both"/>
        <w:rPr>
          <w:rFonts w:ascii="Calibri" w:hAnsi="Calibri"/>
          <w:color w:val="000000"/>
        </w:rPr>
      </w:pPr>
      <w:r>
        <w:rPr>
          <w:rFonts w:ascii="Calibri" w:hAnsi="Calibri"/>
          <w:color w:val="000000"/>
        </w:rPr>
        <w:t xml:space="preserve">Importantly, our model is not limited to a specific group of genes, such as ribosomes, constitutive genes or catabolic genes. It predicts the quantitative interdependence between protein </w:t>
      </w:r>
      <w:r w:rsidR="003C5D85">
        <w:rPr>
          <w:rFonts w:ascii="Calibri" w:hAnsi="Calibri"/>
          <w:color w:val="000000"/>
        </w:rPr>
        <w:t>concentration</w:t>
      </w:r>
      <w:r>
        <w:rPr>
          <w:rFonts w:ascii="Calibri" w:hAnsi="Calibri"/>
          <w:color w:val="000000"/>
        </w:rPr>
        <w:t xml:space="preserve"> and growth rate for any gene across conditions in which it does not alter its regulation state. As such it can be applied also to condition-specific genes, between all conditions in which their regulatory state, and thus their intrinsic strength remains unaltered. </w:t>
      </w:r>
      <w:r w:rsidR="00F72338">
        <w:rPr>
          <w:rFonts w:ascii="Calibri" w:hAnsi="Calibri"/>
          <w:color w:val="000000"/>
        </w:rPr>
        <w:t xml:space="preserve">For example the </w:t>
      </w:r>
      <w:r w:rsidR="00D24B38">
        <w:rPr>
          <w:rFonts w:ascii="Calibri" w:hAnsi="Calibri"/>
          <w:color w:val="000000"/>
        </w:rPr>
        <w:t>galactose genes</w:t>
      </w:r>
      <w:r w:rsidR="00F72338">
        <w:rPr>
          <w:rFonts w:ascii="Calibri" w:hAnsi="Calibri"/>
          <w:color w:val="000000"/>
        </w:rPr>
        <w:t xml:space="preserve"> under two conditions where </w:t>
      </w:r>
      <w:r w:rsidR="00D24B38">
        <w:rPr>
          <w:rFonts w:ascii="Calibri" w:hAnsi="Calibri"/>
          <w:color w:val="000000"/>
        </w:rPr>
        <w:t>they are</w:t>
      </w:r>
      <w:r w:rsidR="00F72338">
        <w:rPr>
          <w:rFonts w:ascii="Calibri" w:hAnsi="Calibri"/>
          <w:color w:val="000000"/>
        </w:rPr>
        <w:t xml:space="preserve"> repressed or two conditions in which </w:t>
      </w:r>
      <w:r w:rsidR="00D24B38">
        <w:rPr>
          <w:rFonts w:ascii="Calibri" w:hAnsi="Calibri"/>
          <w:color w:val="000000"/>
        </w:rPr>
        <w:t>they are</w:t>
      </w:r>
      <w:r w:rsidR="00F72338">
        <w:rPr>
          <w:rFonts w:ascii="Calibri" w:hAnsi="Calibri"/>
          <w:color w:val="000000"/>
        </w:rPr>
        <w:t xml:space="preserve"> activated. </w:t>
      </w:r>
      <w:r>
        <w:rPr>
          <w:rFonts w:ascii="Calibri" w:hAnsi="Calibri"/>
          <w:color w:val="000000"/>
        </w:rPr>
        <w:t>We suggest that it can serve as a baseline on top of which additional parameters, as well as specific regulation, can be incorporated.</w:t>
      </w:r>
    </w:p>
    <w:p w14:paraId="7C3358E2" w14:textId="77777777" w:rsidR="00A46137" w:rsidRDefault="000D0331">
      <w:pPr>
        <w:pStyle w:val="NormalWeb"/>
        <w:spacing w:line="360" w:lineRule="auto"/>
        <w:contextualSpacing/>
        <w:jc w:val="both"/>
        <w:rPr>
          <w:rFonts w:ascii="Calibri" w:hAnsi="Calibri"/>
          <w:b/>
          <w:bCs/>
          <w:color w:val="FF0000"/>
        </w:rPr>
      </w:pPr>
      <w:r>
        <w:rPr>
          <w:rFonts w:ascii="Calibri" w:hAnsi="Calibri"/>
          <w:b/>
          <w:bCs/>
          <w:color w:val="FF0000"/>
        </w:rPr>
        <w:t>Experimental evidence and previous studies</w:t>
      </w:r>
    </w:p>
    <w:p w14:paraId="58E5BF00" w14:textId="77777777" w:rsidR="00A46137" w:rsidRDefault="000D0331">
      <w:pPr>
        <w:pStyle w:val="NormalWeb"/>
        <w:numPr>
          <w:ilvl w:val="0"/>
          <w:numId w:val="1"/>
        </w:numPr>
        <w:spacing w:line="360" w:lineRule="auto"/>
        <w:contextualSpacing/>
        <w:jc w:val="both"/>
        <w:rPr>
          <w:rFonts w:ascii="Calibri" w:hAnsi="Calibri"/>
          <w:color w:val="000000"/>
          <w:u w:val="single"/>
        </w:rPr>
      </w:pPr>
      <w:r>
        <w:rPr>
          <w:rFonts w:ascii="Calibri" w:hAnsi="Calibri"/>
          <w:color w:val="000000"/>
          <w:u w:val="single"/>
        </w:rPr>
        <w:t>Ribosome fraction of proteome scales like the growth rate</w:t>
      </w:r>
    </w:p>
    <w:p w14:paraId="4428C21F" w14:textId="76D15D8F" w:rsidR="00A46137" w:rsidRDefault="003C4E7B" w:rsidP="00CD2366">
      <w:pPr>
        <w:pStyle w:val="NormalWeb"/>
        <w:spacing w:line="360" w:lineRule="auto"/>
        <w:contextualSpacing/>
        <w:jc w:val="both"/>
        <w:rPr>
          <w:rFonts w:ascii="Calibri" w:hAnsi="Calibri"/>
          <w:color w:val="000000"/>
        </w:rPr>
      </w:pPr>
      <w:r>
        <w:rPr>
          <w:rFonts w:ascii="Calibri" w:hAnsi="Calibri"/>
          <w:color w:val="000000"/>
        </w:rPr>
        <w:lastRenderedPageBreak/>
        <w:t>One of the best established examples for a quantitative relationship between gene expression and growth rate is the case of ribosomal proteins. It was shown that ribosome concentration increases in proportion to growth rate</w:t>
      </w:r>
      <w:r>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"Schaechter", "given" : "M", "non-dropping-particle" : "", "parse-names" : false, "suffix" : "" } ], "container-title" : "Journal of general \u2026", "id" : "ITEM-1", "issued" : { "date-parts" : [ [ "1958" ] ] }, "page" : "592-606", "title" : "Dependency on medium and temperature of cell size and chemical composition during balanced growth of Salmonella typhimurium", "type" : "article-journal", "volume" : "19" }, "uris" : [ "http://www.mendeley.com/documents/?uuid=9f68e91b-04d3-44c5-ad91-dcf51bda4f8c" ] }, { "id" : "ITEM-2", "itemData" : { "DOI" : "10.1371/journal.pcbi.1000545", "ISSN" : "1553-7358", "PMID" : "19851443", "abstract" : "Cells need to allocate their limited resources to express a wide range of genes. To understand how Escherichia coli partitions its transcriptional resources between its different promoters, we employ a robotic assay using a comprehensive reporter strain library for E. coli to measure promoter activity on a genomic scale at high-temporal resolution and accuracy. This allows continuous tracking of promoter activity as cells change their growth rate from exponential to stationary phase in different media. We find a heavy-tailed distribution of promoter activities, with promoter activities spanning several orders of magnitude. While the shape of the distribution is almost completely independent of the growth conditions, the identity of the promoters expressed at different levels does depend on them. Translation machinery genes, however, keep the same relative expression levels in the distribution across conditions, and their fractional promoter activity tracks growth rate tightly. We present a simple optimization model for resource allocation which suggests that the observed invariant distributions might maximize growth rate. These invariant features of the distribution of promoter activities may suggest design constraints that shape the allocation of transcriptional resources.", "author" : [ { "dropping-particle" : "", "family" : "Zaslaver", "given" : "Alon", "non-dropping-particle" : "", "parse-names" : false, "suffix" : "" }, { "dropping-particle" : "", "family" : "Kaplan", "given" : "Shai", "non-dropping-particle" : "", "parse-names" : false, "suffix" : "" }, { "dropping-particle" : "", "family" : "Bren", "given" : "Anat", "non-dropping-particle" : "", "parse-names" : false, "suffix" : "" }, { "dropping-particle" : "", "family" : "Jinich", "given" : "Adrian", "non-dropping-particle" : "", "parse-names" : false, "suffix" : "" }, { "dropping-particle" : "", "family" : "Mayo", "given" : "Avi", "non-dropping-particle" : "", "parse-names" : false, "suffix" : "" }, { "dropping-particle" : "", "family" : "Dekel", "given" : "Erez", "non-dropping-particle" : "", "parse-names" : false, "suffix" : "" }, { "dropping-particle" : "", "family" : "Alon", "given" : "Uri", "non-dropping-particle" : "", "parse-names" : false, "suffix" : "" }, { "dropping-particle" : "", "family" : "Itzkovitz", "given" : "Shalev", "non-dropping-particle" : "", "parse-names" : false, "suffix" : "" } ], "container-title" : "PLoS computational biology", "editor" : [ { "dropping-particle" : "", "family" : "Rao", "given" : "Christopher", "non-dropping-particle" : "", "parse-names" : false, "suffix" : "" } ], "id" : "ITEM-2", "issue" : "10", "issued" : { "date-parts" : [ [ "2009", "10" ] ] }, "page" : "e1000545", "publisher" : "Public Library of Science", "title" : "Invariant distribution of promoter activities in Escherichia coli.", "type" : "article-journal", "volume" : "5" }, "uris" : [ "http://www.mendeley.com/documents/?uuid=b75dd191-be29-47e9-9235-6583b026d5dd" ] } ], "mendeley" : { "previouslyFormattedCitation" : "&lt;sup&gt;2,19&lt;/sup&gt;" }, "properties" : { "noteIndex" : 0 }, "schema" : "https://github.com/citation-style-language/schema/raw/master/csl-citation.json" }</w:instrText>
      </w:r>
      <w:r>
        <w:rPr>
          <w:rFonts w:ascii="Calibri" w:hAnsi="Calibri"/>
          <w:color w:val="000000"/>
        </w:rPr>
        <w:fldChar w:fldCharType="separate"/>
      </w:r>
      <w:r w:rsidR="00DA6721" w:rsidRPr="00DA6721">
        <w:rPr>
          <w:rFonts w:ascii="Calibri" w:hAnsi="Calibri"/>
          <w:noProof/>
          <w:color w:val="000000"/>
          <w:vertAlign w:val="superscript"/>
        </w:rPr>
        <w:t>2,19</w:t>
      </w:r>
      <w:r>
        <w:rPr>
          <w:rFonts w:ascii="Calibri" w:hAnsi="Calibri"/>
          <w:color w:val="000000"/>
        </w:rPr>
        <w:fldChar w:fldCharType="end"/>
      </w:r>
      <w:r>
        <w:rPr>
          <w:rFonts w:ascii="Calibri" w:hAnsi="Calibri"/>
          <w:color w:val="000000"/>
        </w:rPr>
        <w:t xml:space="preserve"> and ribosome production increases as the square of the growth </w:t>
      </w:r>
      <w:r w:rsidR="00AA19BC" w:rsidRPr="009627AB">
        <w:rPr>
          <w:rFonts w:asciiTheme="minorHAnsi" w:hAnsiTheme="minorHAnsi"/>
          <w:color w:val="000000"/>
        </w:rPr>
        <w:t>rate</w:t>
      </w:r>
      <w:r w:rsidR="00AA19BC">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"10.1146/annurev.micro.50.1.645", "ISSN" : "0066-4227", "PMID" : "8905094", "abstract" : "The synthesis of ribosomal RNA is the rate-limiting step in ribosome synthesis in bacteria. There are multiple mechanisms that determine the rate of rRNA synthesis. Ribosomal RNA promoter sequences have evolved for exceptional strength and for regulation in response to nutritional conditions and amino acid availability. Strength derives in part from an extended RNA polymerase (RNAP) recognition region involving at least two RNAP subunits, in part from activation by a transcription factor and in part from modification of the transcript by a system that prevents premature termination. Regulation derives from at least two mechanistically distinct systems, growth rate-dependent control and stringent control. The mechanisms contributing to rRNA transcription work together and compensate for one another when individual systems are rendered inoperative.", "author" : [ { "dropping-particle" : "", "family" : "Gourse", "given" : "R L", "non-dropping-particle" : "", "parse-names" : false, "suffix" : "" }, { "dropping-particle" : "", "family" : "Gaal", "given" : "T", "non-dropping-particle" : "", "parse-names" : false, "suffix" : "" }, { "dropping-particle" : "", "family" : "Bartlett", "given" : "M S", "non-dropping-particle" : "", "parse-names" : false, "suffix" : "" }, { "dropping-particle" : "", "family" : "Appleman", "given" : "J A", "non-dropping-particle" : "", "parse-names" : false, "suffix" : "" }, { "dropping-particle" : "", "family" : "Ross", "given" : "W", "non-dropping-particle" : "", "parse-names" : false, "suffix" : "" } ], "container-title" : "Annual review of microbiology", "id" : "ITEM-1", "issued" : { "date-parts" : [ [ "1996", "1" ] ] }, "page" : "645-77", "title" : "rRNA transcription and growth rate-dependent regulation of ribosome synthesis in Escherichia coli.", "type" : "article-journal", "volume" : "50" }, "uris" : [ "http://www.mendeley.com/documents/?uuid=8b020ff2-9037-42e5-8580-2a82d500e070" ] }, { "id" : "ITEM-2", "itemData" : { "author" : [ { "dropping-particle" : "", "family" : "Maaloe", "given" : "O", "non-dropping-particle" : "", "parse-names" : false, "suffix" : "" } ], "chapter-number" : "An analysi", "container-title" : "Developmental Biology", "id" : "ITEM-2", "issued" : { "date-parts" : [ [ "1969" ] ] }, "page" : "33-58", "publisher" : "Elsevier", "title" : "Shaechter69.pdf", "type" : "chapter" }, "uris" : [ "http://www.mendeley.com/documents/?uuid=0a2aa418-6fe3-4a12-9ae6-393611102d6e" ] } ], "mendeley" : { "previouslyFormattedCitation" : "&lt;sup&gt;1,7&lt;/sup&gt;" }, "properties" : { "noteIndex" : 0 }, "schema" : "https://github.com/citation-style-language/schema/raw/master/csl-citation.json" }</w:instrText>
      </w:r>
      <w:r w:rsidR="00AA19BC">
        <w:rPr>
          <w:rFonts w:asciiTheme="minorHAnsi" w:hAnsiTheme="minorHAnsi"/>
          <w:color w:val="000000"/>
        </w:rPr>
        <w:fldChar w:fldCharType="separate"/>
      </w:r>
      <w:r w:rsidR="00DA6721" w:rsidRPr="00DA6721">
        <w:rPr>
          <w:rFonts w:asciiTheme="minorHAnsi" w:hAnsiTheme="minorHAnsi"/>
          <w:noProof/>
          <w:color w:val="000000"/>
          <w:vertAlign w:val="superscript"/>
        </w:rPr>
        <w:t>1,7</w:t>
      </w:r>
      <w:r w:rsidR="00AA19BC">
        <w:rPr>
          <w:rFonts w:asciiTheme="minorHAnsi" w:hAnsiTheme="minorHAnsi"/>
          <w:color w:val="000000"/>
        </w:rPr>
        <w:fldChar w:fldCharType="end"/>
      </w:r>
      <w:r w:rsidR="00AA19BC">
        <w:rPr>
          <w:rFonts w:ascii="Calibri" w:hAnsi="Calibri"/>
          <w:color w:val="000000"/>
        </w:rPr>
        <w:t>.</w:t>
      </w:r>
      <w:r>
        <w:rPr>
          <w:rFonts w:ascii="Calibri" w:hAnsi="Calibri"/>
          <w:color w:val="000000"/>
        </w:rPr>
        <w:t xml:space="preserve"> In</w:t>
      </w:r>
      <w:r w:rsidRPr="003C4E7B">
        <w:rPr>
          <w:rFonts w:ascii="Calibri" w:hAnsi="Calibri"/>
          <w:i/>
          <w:iCs/>
          <w:color w:val="000000"/>
        </w:rPr>
        <w:t xml:space="preserve"> </w:t>
      </w:r>
      <w:r w:rsidRPr="00561C69">
        <w:rPr>
          <w:rFonts w:ascii="Calibri" w:hAnsi="Calibri"/>
          <w:i/>
          <w:iCs/>
          <w:color w:val="000000"/>
        </w:rPr>
        <w:t>E.</w:t>
      </w:r>
      <w:r>
        <w:rPr>
          <w:rFonts w:ascii="Calibri" w:hAnsi="Calibri"/>
          <w:i/>
          <w:iCs/>
          <w:color w:val="000000"/>
        </w:rPr>
        <w:t xml:space="preserve"> </w:t>
      </w:r>
      <w:r w:rsidRPr="00561C69">
        <w:rPr>
          <w:rFonts w:ascii="Calibri" w:hAnsi="Calibri"/>
          <w:i/>
          <w:iCs/>
          <w:color w:val="000000"/>
        </w:rPr>
        <w:t>coli</w:t>
      </w:r>
      <w:r>
        <w:rPr>
          <w:rFonts w:ascii="Calibri" w:hAnsi="Calibri"/>
          <w:color w:val="000000"/>
        </w:rPr>
        <w:t xml:space="preserve"> this coordination was attributed to several mechanisms, primarily to the pools of purine </w:t>
      </w:r>
      <w:r w:rsidR="003F2855">
        <w:rPr>
          <w:rFonts w:asciiTheme="minorHAnsi" w:hAnsiTheme="minorHAnsi"/>
          <w:color w:val="000000"/>
        </w:rPr>
        <w:t xml:space="preserve">nucleotides </w:t>
      </w:r>
      <w:r w:rsidR="003F285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"10.1146/annurev.micro.50.1.645", "ISSN" : "0066-4227", "PMID" : "8905094", "abstract" : "The synthesis of ribosomal RNA is the rate-limiting step in ribosome synthesis in bacteria. There are multiple mechanisms that determine the rate of rRNA synthesis. Ribosomal RNA promoter sequences have evolved for exceptional strength and for regulation in response to nutritional conditions and amino acid availability. Strength derives in part from an extended RNA polymerase (RNAP) recognition region involving at least two RNAP subunits, in part from activation by a transcription factor and in part from modification of the transcript by a system that prevents premature termination. Regulation derives from at least two mechanistically distinct systems, growth rate-dependent control and stringent control. The mechanisms contributing to rRNA transcription work together and compensate for one another when individual systems are rendered inoperative.", "author" : [ { "dropping-particle" : "", "family" : "Gourse", "given" : "R L", "non-dropping-particle" : "", "parse-names" : false, "suffix" : "" }, { "dropping-particle" : "", "family" : "Gaal", "given" : "T", "non-dropping-particle" : "", "parse-names" : false, "suffix" : "" }, { "dropping-particle" : "", "family" : "Bartlett", "given" : "M S", "non-dropping-particle" : "", "parse-names" : false, "suffix" : "" }, { "dropping-particle" : "", "family" : "Appleman", "given" : "J A", "non-dropping-particle" : "", "parse-names" : false, "suffix" : "" }, { "dropping-particle" : "", "family" : "Ross", "given" : "W", "non-dropping-particle" : "", "parse-names" : false, "suffix" : "" } ], "container-title" : "Annual review of microbiology", "id" : "ITEM-1", "issued" : { "date-parts" : [ [ "1996", "1" ] ] }, "page" : "645-77", "title" : "rRNA transcription and growth rate-dependent regulation of ribosome synthesis in Escherichia coli.", "type" : "article-journal", "volume" : "50" }, "uris" : [ "http://www.mendeley.com/documents/?uuid=8b020ff2-9037-42e5-8580-2a82d500e070" ] }, { "id" : "ITEM-2", "itemData" : { "ISSN" : "0036-8075", "PMID" : "9405339", "abstract" : "The sequence of a promoter determines not only the efficiency with which it forms a complex with RNA polymerase, but also the concentration of nucleoside triphosphate (NTP) required for initiating transcription. Escherichia coli ribosomal RNA (rrn P1) promoters require high initiating NTP concentrations for efficient transcription because they form unusually short-lived complexes with RNA polymerase; high initiating NTP concentrations [adenosine or guanosine triphosphate (ATP or GTP), depending on the rrn P1 promoter] are needed to bind to and stabilize the open complex. ATP and GTP concentrations, and therefore rrn P1 promoter activity, increase with growth rate. Because ribosomal RNA transcription determines the rate of ribosome synthesis, the control of ribosomal RNA transcription by NTP concentration provides a molecular explanation for the growth rate-dependent control and homeostatic regulation of ribosome synthesis.", "author" : [ { "dropping-particle" : "", "family" : "Gaal", "given" : "T", "non-dropping-particle" : "", "parse-names" : false, "suffix" : "" }, { "dropping-particle" : "", "family" : "Bartlett", "given" : "M S", "non-dropping-particle" : "", "parse-names" : false, "suffix" : "" }, { "dropping-particle" : "", "family" : "Ross", "given" : "W", "non-dropping-particle" : "", "parse-names" : false, "suffix" : "" }, { "dropping-particle" : "", "family" : "Turnbough", "given" : "C L", "non-dropping-particle" : "", "parse-names" : false, "suffix" : "" }, { "dropping-particle" : "", "family" : "Gourse", "given" : "R L", "non-dropping-particle" : "", "parse-names" : false, "suffix" : "" } ], "container-title" : "Science (New York, N.Y.)", "id" : "ITEM-2", "issue" : "5346", "issued" : { "date-parts" : [ [ "1997", "12", "19" ] ] }, "page" : "2092-7", "title" : "Transcription regulation by initiating NTP concentration: rRNA synthesis in bacteria.", "type" : "article-journal", "volume" : "278" }, "uris" : [ "http://www.mendeley.com/documents/?uuid=2beec955-63e7-413f-b8a8-a09fe6080f65" ] } ], "mendeley" : { "previouslyFormattedCitation" : "&lt;sup&gt;7,8&lt;/sup&gt;" }, "properties" : { "noteIndex" : 0 }, "schema" : "https://github.com/citation-style-language/schema/raw/master/csl-citation.json" }</w:instrText>
      </w:r>
      <w:r w:rsidR="003F2855">
        <w:rPr>
          <w:rFonts w:asciiTheme="minorHAnsi" w:hAnsiTheme="minorHAnsi"/>
          <w:color w:val="000000"/>
        </w:rPr>
        <w:fldChar w:fldCharType="separate"/>
      </w:r>
      <w:r w:rsidR="00DA6721" w:rsidRPr="00DA6721">
        <w:rPr>
          <w:rFonts w:asciiTheme="minorHAnsi" w:hAnsiTheme="minorHAnsi"/>
          <w:noProof/>
          <w:color w:val="000000"/>
          <w:vertAlign w:val="superscript"/>
        </w:rPr>
        <w:t>7,8</w:t>
      </w:r>
      <w:r w:rsidR="003F2855">
        <w:rPr>
          <w:rFonts w:asciiTheme="minorHAnsi" w:hAnsiTheme="minorHAnsi"/>
          <w:color w:val="000000"/>
        </w:rPr>
        <w:fldChar w:fldCharType="end"/>
      </w:r>
      <w:r>
        <w:rPr>
          <w:rFonts w:ascii="Calibri" w:hAnsi="Calibri"/>
          <w:color w:val="000000"/>
        </w:rPr>
        <w:t xml:space="preserve">, </w:t>
      </w:r>
      <w:r w:rsidR="003F2855">
        <w:rPr>
          <w:rFonts w:ascii="Calibri" w:hAnsi="Calibri"/>
          <w:color w:val="000000"/>
        </w:rPr>
        <w:t xml:space="preserve">and the tRNA pools through the </w:t>
      </w:r>
      <w:r w:rsidR="003F2855">
        <w:rPr>
          <w:rFonts w:asciiTheme="minorHAnsi" w:hAnsiTheme="minorHAnsi"/>
          <w:color w:val="000000"/>
        </w:rPr>
        <w:t xml:space="preserve">stringent response </w:t>
      </w:r>
      <w:r w:rsidR="003F285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"ISSN" : "1369-5274", "PMID" : "11282471", "abstract" : "Microbial adaptation to environmental stress plays an important role in survival. It is necessary to understand the mechanisms underlying the survival of microbes under stress, as they may eventually aid in the successful control of the growth and persistence of these organisms. During nutrient starvation, Escherichia coli elicits a stringent response to conserve energy. The hallmark of the stringent response is the accumulation of guanosine tetra- (ppGpp) and pentaphosphates (pppGpp), which probably bind RNA polymerase to regulate gene expression at certain promoters. Recently, there has been renewed interest in the stringent responses of other microbes, with a view to correlating it with sporulation, virulence and long-term persistence.", "author" : [ { "dropping-particle" : "", "family" : "Chatterji", "given" : "D", "non-dropping-particle" : "", "parse-names" : false, "suffix" : "" }, { "dropping-particle" : "", "family" : "Ojha", "given" : "A K", "non-dropping-particle" : "", "parse-names" : false, "suffix" : "" } ], "container-title" : "Current opinion in microbiology", "id" : "ITEM-1", "issue" : "2", "issued" : { "date-parts" : [ [ "2001", "4" ] ] }, "page" : "160-5", "title" : "Revisiting the stringent response, ppGpp and starvation signaling.", "type" : "article-journal", "volume" : "4" }, "uris" : [ "http://www.mendeley.com/documents/?uuid=32463564-2067-486d-9d7f-66094e8d4cf8" ] } ], "mendeley" : { "previouslyFormattedCitation" : "&lt;sup&gt;9&lt;/sup&gt;" }, "properties" : { "noteIndex" : 0 }, "schema" : "https://github.com/citation-style-language/schema/raw/master/csl-citation.json" }</w:instrText>
      </w:r>
      <w:r w:rsidR="003F2855">
        <w:rPr>
          <w:rFonts w:asciiTheme="minorHAnsi" w:hAnsiTheme="minorHAnsi"/>
          <w:color w:val="000000"/>
        </w:rPr>
        <w:fldChar w:fldCharType="separate"/>
      </w:r>
      <w:r w:rsidR="00DA6721" w:rsidRPr="00DA6721">
        <w:rPr>
          <w:rFonts w:asciiTheme="minorHAnsi" w:hAnsiTheme="minorHAnsi"/>
          <w:noProof/>
          <w:color w:val="000000"/>
          <w:vertAlign w:val="superscript"/>
        </w:rPr>
        <w:t>9</w:t>
      </w:r>
      <w:r w:rsidR="003F2855">
        <w:rPr>
          <w:rFonts w:asciiTheme="minorHAnsi" w:hAnsiTheme="minorHAnsi"/>
          <w:color w:val="000000"/>
        </w:rPr>
        <w:fldChar w:fldCharType="end"/>
      </w:r>
      <w:r w:rsidR="003F2855">
        <w:rPr>
          <w:rFonts w:asciiTheme="minorHAnsi" w:hAnsiTheme="minorHAnsi"/>
          <w:color w:val="000000"/>
        </w:rPr>
        <w:t xml:space="preserve">. </w:t>
      </w:r>
      <w:r>
        <w:rPr>
          <w:rFonts w:ascii="Calibri" w:hAnsi="Calibri"/>
          <w:color w:val="000000"/>
        </w:rPr>
        <w:t xml:space="preserve"> Interestingly, these mechanisms were not identified in the model eukaryote </w:t>
      </w:r>
      <w:r w:rsidRPr="00561C69">
        <w:rPr>
          <w:rFonts w:ascii="Calibri" w:hAnsi="Calibri"/>
          <w:i/>
          <w:iCs/>
          <w:color w:val="000000"/>
        </w:rPr>
        <w:t>S. cerevisiae</w:t>
      </w:r>
      <w:r>
        <w:rPr>
          <w:rFonts w:ascii="Calibri" w:hAnsi="Calibri"/>
          <w:color w:val="000000"/>
        </w:rPr>
        <w:t xml:space="preserve">, even though it displays the same quantitative coordination between ribosome production and </w:t>
      </w:r>
      <w:r w:rsidR="003F2855">
        <w:rPr>
          <w:rFonts w:ascii="Calibri" w:hAnsi="Calibri"/>
          <w:color w:val="000000"/>
        </w:rPr>
        <w:t xml:space="preserve">growth </w:t>
      </w:r>
      <w:r w:rsidR="003F2855">
        <w:rPr>
          <w:rFonts w:asciiTheme="minorHAnsi" w:hAnsiTheme="minorHAnsi"/>
          <w:color w:val="000000"/>
        </w:rPr>
        <w:t xml:space="preserve">rate </w:t>
      </w:r>
      <w:r w:rsidR="003F2855">
        <w:rPr>
          <w:rFonts w:asciiTheme="minorHAnsi" w:hAnsiTheme="minorHAnsi"/>
          <w:color w:val="000000"/>
        </w:rPr>
        <w:fldChar w:fldCharType="begin" w:fldLock="1"/>
      </w:r>
      <w:r w:rsidR="00DA6721">
        <w:rPr>
          <w:rFonts w:asciiTheme="minorHAnsi" w:hAnsiTheme="minorHAnsi"/>
          <w:color w:val="000000"/>
        </w:rPr>
        <w:instrText>ADDIN CSL_CITATION { "citationItems" : [ { "id" : "ITEM-1",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"ITEM-1", "issue" : "1", "issued" : { "date-parts" : [ [ "2008", "1" ] ] }, "page" : "352-67", "title" : "Coordination of growth rate, cell cycle, stress response, and metabolic activity in yeast.", "type" : "article-journal", "volume" : "19" }, "uris" : [ "http://www.mendeley.com/documents/?uuid=dc76fcf8-1811-4f4f-8a27-f8beb841d5da" ] }, { "id" : "ITEM-2", "itemData" : { "DOI" : "10.1101/gr.119669.110", "ISSN" : "1549-5469", "PMID" : "22009988", "abstract" : "Coordinate regulation of ribosomal protein (RP) genes is key for controlling cell growth. In yeast, it is unclear how this regulation achieves the required equimolar amounts of the different RP components, given that some RP genes exist in duplicate copies, while others have only one copy. Here, we tested whether the solution to this challenge is partly encoded within the DNA sequence of the RP promoters, by fusing 110 different RP promoters to a fluorescent gene reporter, allowing us to robustly detect differences in their promoter activities that are as small as ~10%. We found that single-copy RP promoters have significantly higher activities, suggesting that proper RP stoichiometry is indeed partly encoded within the RP promoters. Notably, we also partially uncovered how this regulation is encoded by finding that RP promoters with higher activity have more nucleosome-disfavoring sequences and characteristic spatial organizations of these sequences and of binding sites for key RP regulators. Mutations in these elements result in a significant decrease of RP promoter activity. Thus, our results suggest that intrinsic (DNA-dependent) nucleosome organization may be a key mechanism by which genomes encode biologically meaningful promoter activities. Our approach can readily be applied to uncover how transcriptional programs of other promoters are encoded.", "author" : [ { "dropping-particle" : "", "family" : "Zeevi", "given" : "Danny", "non-dropping-particle" : "", "parse-names" : false, "suffix" : "" }, { "dropping-particle" : "", "family" : "Sharon", "given" : "Eilon", "non-dropping-particle" : "", "parse-names" : false, "suffix" : "" }, { "dropping-particle" : "", "family" : "Lotan-Pompan", "given" : "Maya", "non-dropping-particle" : "", "parse-names" : false, "suffix" : "" }, { "dropping-particle" : "", "family" : "Lubling", "given" : "Yaniv", "non-dropping-particle" : "", "parse-names" : false, "suffix" : "" }, { "dropping-particle" : "", "family" : "Shipony", "given" : "Zohar", "non-dropping-particle" : "", "parse-names" : false, "suffix" : "" }, { "dropping-particle" : "", "family" : "Raveh-Sadka", "given" : "Tali", "non-dropping-particle" : "", "parse-names" : false, "suffix" : "" }, { "dropping-particle" : "", "family" : "Keren", "given" : "Leeat", "non-dropping-particle" : "", "parse-names" : false, "suffix" : "" }, { "dropping-particle" : "", "family" : "Levo", "given" : "Michal", "non-dropping-particle" : "", "parse-names" : false, "suffix" : "" }, { "dropping-particle" : "", "family" : "Weinberger", "given" : "Adina", "non-dropping-particle" : "", "parse-names" : false, "suffix" : "" }, { "dropping-particle" : "", "family" : "Segal", "given" : "Eran", "non-dropping-particle" : "", "parse-names" : false, "suffix" : "" } ], "container-title" : "Genome research", "id" : "ITEM-2", "issue" : "12", "issued" : { "date-parts" : [ [ "2011", "12" ] ] }, "page" : "2114-28", "title" : "Compensation for differences in gene copy number among yeast ribosomal proteins is encoded within their promoters.", "type" : "article-journal", "volume" : "21" }, "uris" : [ "http://www.mendeley.com/documents/?uuid=71ac26ee-7ab8-47d7-a62e-dda05e04a148" ] }, { "id" : "ITEM-3", "itemData" : { "DOI" : "10.1038/msb.2013.59", "ISSN" : "1744-4292", "abstract" : "Most genes change expression levels across conditions, but it is unclear which of these changes represents specific regulation and what determines their quantitative degree. Here, we accurately measured activities of ~900 S. cerevisiae and ~1800 E. coli promoters using fluorescent reporters. We show that in both organisms 60\u201390% of promoters change their expression between conditions by a constant global scaling factor that depends only on the conditions and not on the promoter\u2019s identity. Quantifying such global effects allows precise characterization of specific regulation\u2014promoters deviating from the global scale line. These are organized into few functionally related groups that also adhere to scale lines and preserve their relative activities across conditions. Thus, only several scaling factors suffice to accurately describe genome-wide expression profiles across conditions. We present a parameter-free passive resource allocation model that quantitatively accounts for the global scaling factors. It suggests that many changes in expression across conditions result from global effects and not specific regulation, and provides means for quantitative interpretation of expression profiles.", "author" : [ { "dropping-particle" : "", "family" : "Keren", "given" : "Leeat", "non-dropping-particle" : "", "parse-names" : false, "suffix" : "" }, { "dropping-particle" : "", "family" : "Zackay", "given" : "Ora", "non-dropping-particle" : "", "parse-names" : false, "suffix" : "" }, { "dropping-particle" : "", "family" : "Lotan-Pompan", "given" : "Maya", "non-dropping-particle" : "", "parse-names" : false, "suffix" : "" }, { "dropping-particle" : "", "family" : "Barenholz", "given" : "Uri", "non-dropping-particle" : "", "parse-names" : false, "suffix" : "" }, { "dropping-particle" : "", "family" : "Dekel", "given" : "Erez", "non-dropping-particle" : "", "parse-names" : false, "suffix" : "" }, { "dropping-particle" : "", "family" : "Sasson", "given" : "Vered", "non-dropping-particle" : "", "parse-names" : false, "suffix" : "" }, { "dropping-particle" : "", "family" : "Aidelberg", "given" : "Guy", "non-dropping-particle" : "", "parse-names" : false, "suffix" : "" }, { "dropping-particle" : "", "family" : "Bren", "given" : "Anat", "non-dropping-particle" : "", "parse-names" : false, "suffix" : "" }, { "dropping-particle" : "", "family" : "Zeevi", "given" : "Danny", "non-dropping-particle" : "", "parse-names" : false, "suffix" : "" }, { "dropping-particle" : "", "family" : "Weinberger", "given" : "Adina", "non-dropping-particle" : "", "parse-names" : false, "suffix" : "" }, { "dropping-particle" : "", "family" : "Alon", "given" : "Uri", "non-dropping-particle" : "", "parse-names" : false, "suffix" : "" }, { "dropping-particle" : "", "family" : "Milo", "given" : "Ron", "non-dropping-particle" : "", "parse-names" : false, "suffix" : "" }, { "dropping-particle" : "", "family" : "Segal", "given" : "Eran", "non-dropping-particle" : "", "parse-names" : false, "suffix" : "" } ], "container-title" : "Molecular Systems Biology", "id" : "ITEM-3", "issued" : { "date-parts" : [ [ "2013", "10", "29" ] ] }, "publisher" : "EMBO and Macmillan Publishers Limited", "shortTitle" : "Mol Syst Biol", "title" : "Promoters maintain their relative activity levels under different growth conditions", "type" : "article-journal", "volume" : "9" }, "uris" : [ "http://www.mendeley.com/documents/?uuid=48cec1d5-f834-4abc-a2ff-b3cb6508f44a" ] } ], "mendeley" : { "previouslyFormattedCitation" : "&lt;sup&gt;12\u201314&lt;/sup&gt;" }, "properties" : { "noteIndex" : 0 }, "schema" : "https://github.com/citation-style-language/schema/raw/master/csl-citation.json" }</w:instrText>
      </w:r>
      <w:r w:rsidR="003F2855">
        <w:rPr>
          <w:rFonts w:asciiTheme="minorHAnsi" w:hAnsiTheme="minorHAnsi"/>
          <w:color w:val="000000"/>
        </w:rPr>
        <w:fldChar w:fldCharType="separate"/>
      </w:r>
      <w:r w:rsidR="00DA6721" w:rsidRPr="00DA6721">
        <w:rPr>
          <w:rFonts w:asciiTheme="minorHAnsi" w:hAnsiTheme="minorHAnsi"/>
          <w:noProof/>
          <w:color w:val="000000"/>
          <w:vertAlign w:val="superscript"/>
        </w:rPr>
        <w:t>12–14</w:t>
      </w:r>
      <w:r w:rsidR="003F2855">
        <w:rPr>
          <w:rFonts w:asciiTheme="minorHAnsi" w:hAnsiTheme="minorHAnsi"/>
          <w:color w:val="000000"/>
        </w:rPr>
        <w:fldChar w:fldCharType="end"/>
      </w:r>
      <w:r>
        <w:rPr>
          <w:rFonts w:ascii="Calibri" w:hAnsi="Calibri"/>
          <w:color w:val="000000"/>
        </w:rPr>
        <w:t xml:space="preserve">. </w:t>
      </w:r>
      <w:r w:rsidR="00F7594B">
        <w:rPr>
          <w:rFonts w:ascii="Calibri" w:hAnsi="Calibri"/>
          <w:color w:val="000000"/>
        </w:rPr>
        <w:t xml:space="preserve">Here, we suggest that the observed dependence between ribosome concentration and growth rate may be largely a passive result of limited resources without need for active regulation mechanisms, in line with models by Maaloe and colleagues </w:t>
      </w:r>
      <w:r w:rsidR="00CD2366">
        <w:rPr>
          <w:rFonts w:ascii="Calibri" w:hAnsi="Calibri"/>
          <w:color w:val="000000"/>
        </w:rPr>
        <w:fldChar w:fldCharType="begin" w:fldLock="1"/>
      </w:r>
      <w:r w:rsidR="00DA6721">
        <w:rPr>
          <w:rFonts w:ascii="Calibri" w:hAnsi="Calibri"/>
          <w:color w:val="000000"/>
        </w:rPr>
        <w:instrText>ADDIN CSL_CITATION { "citationItems" : [ { "id" : "ITEM-1", "itemData" : { "author" : [ { "dropping-particle" : "", "family" : "Maaloe", "given" : "O", "non-dropping-particle" : "", "parse-names" : false, "suffix" : "" } ], "chapter-number" : "An analysi", "container-title" : "Developmental Biology", "id" : "ITEM-1", "issued" : { "date-parts" : [ [ "1969" ] ] }, "page" : "33-58", "publisher" : "Elsevier", "title" : "Shaechter69.pdf", "type" : "chapter" }, "uris" : [ "http://www.mendeley.com/documents/?uuid=0a2aa418-6fe3-4a12-9ae6-393611102d6e" ] } ], "mendeley" : { "previouslyFormattedCitation" : "&lt;sup&gt;1&lt;/sup&gt;" }, "properties" : { "noteIndex" : 0 }, "schema" : "https://github.com/citation-style-language/schema/raw/master/csl-citation.json" }</w:instrText>
      </w:r>
      <w:r w:rsidR="00CD2366">
        <w:rPr>
          <w:rFonts w:ascii="Calibri" w:hAnsi="Calibri"/>
          <w:color w:val="000000"/>
        </w:rPr>
        <w:fldChar w:fldCharType="separate"/>
      </w:r>
      <w:r w:rsidR="00DA6721" w:rsidRPr="00DA6721">
        <w:rPr>
          <w:rFonts w:ascii="Calibri" w:hAnsi="Calibri"/>
          <w:noProof/>
          <w:color w:val="000000"/>
          <w:vertAlign w:val="superscript"/>
        </w:rPr>
        <w:t>1</w:t>
      </w:r>
      <w:r w:rsidR="00CD2366">
        <w:rPr>
          <w:rFonts w:ascii="Calibri" w:hAnsi="Calibri"/>
          <w:color w:val="000000"/>
        </w:rPr>
        <w:fldChar w:fldCharType="end"/>
      </w:r>
      <w:r w:rsidR="00F7594B">
        <w:rPr>
          <w:rFonts w:ascii="Calibri" w:hAnsi="Calibri"/>
          <w:color w:val="000000"/>
        </w:rPr>
        <w:t>. Additional mechanisms, such as the stringent response, may serve on top of the baseline behavior to allow for more precise regulation or faster response times. We find this model appealing due to its simplicity and parsimony, yet are aware that it is a simplification and that the range of its validity requires more experimental measurements.</w:t>
      </w:r>
      <w:r w:rsidR="000D0331">
        <w:rPr>
          <w:rFonts w:ascii="Calibri" w:hAnsi="Calibri"/>
          <w:color w:val="000000"/>
        </w:rPr>
        <w:t xml:space="preserve"> </w:t>
      </w:r>
    </w:p>
    <w:p w14:paraId="6AABEC10" w14:textId="77777777" w:rsidR="00A46137" w:rsidRDefault="000D0331">
      <w:pPr>
        <w:pStyle w:val="NormalWeb"/>
        <w:numPr>
          <w:ilvl w:val="0"/>
          <w:numId w:val="1"/>
        </w:numPr>
        <w:spacing w:line="360" w:lineRule="auto"/>
        <w:contextualSpacing/>
        <w:jc w:val="both"/>
        <w:rPr>
          <w:rFonts w:ascii="Calibri" w:hAnsi="Calibri"/>
          <w:color w:val="000000"/>
          <w:u w:val="single"/>
        </w:rPr>
      </w:pPr>
      <w:r>
        <w:rPr>
          <w:rFonts w:ascii="Calibri" w:hAnsi="Calibri"/>
          <w:color w:val="000000"/>
          <w:u w:val="single"/>
        </w:rPr>
        <w:t>The expression of genes not differentially regulated across two conditions should not stay constant but scale with the growth rate</w:t>
      </w:r>
    </w:p>
    <w:p w14:paraId="7B156446" w14:textId="51CA849B" w:rsidR="001E0965" w:rsidRDefault="00F7594B" w:rsidP="002B3F0F">
      <w:pPr>
        <w:pStyle w:val="NormalWeb"/>
        <w:spacing w:line="360" w:lineRule="auto"/>
        <w:contextualSpacing/>
        <w:jc w:val="both"/>
        <w:rPr>
          <w:rFonts w:ascii="Calibri" w:hAnsi="Calibri"/>
          <w:color w:val="000000"/>
        </w:rPr>
      </w:pPr>
      <w:r>
        <w:rPr>
          <w:rFonts w:ascii="Calibri" w:hAnsi="Calibri"/>
          <w:color w:val="000000"/>
        </w:rPr>
        <w:t xml:space="preserve">Extending on both classic and recent observations and models, here we suggest that the expression of any gene (ribosomal or not) should have a baseline response of scaling proportionally with growth rate between conditions in which it is not differentially regulated. </w:t>
      </w:r>
      <w:r w:rsidR="001E0965">
        <w:rPr>
          <w:rFonts w:ascii="Calibri" w:hAnsi="Calibri"/>
          <w:color w:val="000000"/>
        </w:rPr>
        <w:t xml:space="preserve">On top of this baseline response, specific regulation (for example the activation of specific transcription factors) and network architecture (for example, the existence of negative or positive feedback) will dictate the final </w:t>
      </w:r>
      <w:r w:rsidR="002B3F0F">
        <w:rPr>
          <w:rFonts w:ascii="Calibri" w:hAnsi="Calibri"/>
          <w:color w:val="000000"/>
        </w:rPr>
        <w:t xml:space="preserve">relationship between growth rate and the </w:t>
      </w:r>
      <w:r w:rsidR="001E0965">
        <w:rPr>
          <w:rFonts w:ascii="Calibri" w:hAnsi="Calibri"/>
          <w:color w:val="000000"/>
        </w:rPr>
        <w:t xml:space="preserve">expression level of a gene, as </w:t>
      </w:r>
      <w:r w:rsidR="002B3F0F">
        <w:rPr>
          <w:rFonts w:ascii="Calibri" w:hAnsi="Calibri"/>
          <w:color w:val="000000"/>
        </w:rPr>
        <w:t xml:space="preserve">previously </w:t>
      </w:r>
      <w:r w:rsidR="001E0965">
        <w:rPr>
          <w:rFonts w:ascii="Calibri" w:hAnsi="Calibri"/>
          <w:color w:val="000000"/>
        </w:rPr>
        <w:t>s</w:t>
      </w:r>
      <w:r w:rsidR="002B3F0F">
        <w:rPr>
          <w:rFonts w:ascii="Calibri" w:hAnsi="Calibri"/>
          <w:color w:val="000000"/>
        </w:rPr>
        <w:t>hown</w:t>
      </w:r>
      <w:r w:rsidR="001E0965">
        <w:rPr>
          <w:rFonts w:ascii="Calibri" w:hAnsi="Calibri"/>
          <w:color w:val="000000"/>
        </w:rPr>
        <w:t xml:space="preserve"> </w:t>
      </w:r>
      <w:r w:rsidR="001E0965">
        <w:rPr>
          <w:rFonts w:ascii="Calibri" w:hAnsi="Calibri"/>
          <w:color w:val="000000"/>
        </w:rPr>
        <w:fldChar w:fldCharType="begin" w:fldLock="1"/>
      </w:r>
      <w:r w:rsidR="00DA6721">
        <w:rPr>
          <w:rFonts w:ascii="Calibri" w:hAnsi="Calibri"/>
          <w:color w:val="000000"/>
        </w:rPr>
        <w:instrText>ADDIN CSL_CITATION { "citationItems" : [ { "id" : "ITEM-1", "itemData" : { "DOI" : "10.1016/j.cell.2009.12.001", "ISSN" : "1097-4172", "PMID" : "20064380", "abstract" : "Bacterial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"ITEM-1", "issue" : "7", "issued" : { "date-parts" : [ [ "2009", "12", "24" ] ] }, "page" : "1366-75", "title" : "Growth rate-dependent global effects on gene expression in bacteria.", "type" : "article-journal", "volume" : "139" }, "uris" : [ "http://www.mendeley.com/documents/?uuid=f8f99ce7-a3c3-46ce-a652-d4e093bada13" ] } ], "mendeley" : { "previouslyFormattedCitation" : "&lt;sup&gt;24&lt;/sup&gt;" }, "properties" : { "noteIndex" : 0 }, "schema" : "https://github.com/citation-style-language/schema/raw/master/csl-citation.json" }</w:instrText>
      </w:r>
      <w:r w:rsidR="001E0965">
        <w:rPr>
          <w:rFonts w:ascii="Calibri" w:hAnsi="Calibri"/>
          <w:color w:val="000000"/>
        </w:rPr>
        <w:fldChar w:fldCharType="separate"/>
      </w:r>
      <w:r w:rsidR="00DA6721" w:rsidRPr="00DA6721">
        <w:rPr>
          <w:rFonts w:ascii="Calibri" w:hAnsi="Calibri"/>
          <w:noProof/>
          <w:color w:val="000000"/>
          <w:vertAlign w:val="superscript"/>
        </w:rPr>
        <w:t>24</w:t>
      </w:r>
      <w:r w:rsidR="001E0965">
        <w:rPr>
          <w:rFonts w:ascii="Calibri" w:hAnsi="Calibri"/>
          <w:color w:val="000000"/>
        </w:rPr>
        <w:fldChar w:fldCharType="end"/>
      </w:r>
      <w:r w:rsidR="001E0965">
        <w:rPr>
          <w:rFonts w:ascii="Calibri" w:hAnsi="Calibri"/>
          <w:color w:val="000000"/>
        </w:rPr>
        <w:t xml:space="preserve">. </w:t>
      </w:r>
      <w:r>
        <w:rPr>
          <w:rFonts w:ascii="Calibri" w:hAnsi="Calibri"/>
          <w:color w:val="000000"/>
        </w:rPr>
        <w:t xml:space="preserve">This invokes the question of </w:t>
      </w:r>
      <w:r w:rsidR="001E0965">
        <w:rPr>
          <w:rFonts w:ascii="Calibri" w:hAnsi="Calibri"/>
          <w:color w:val="000000"/>
        </w:rPr>
        <w:t>how prevalent will it be to observe the baseline response in actual expression data? Is the</w:t>
      </w:r>
      <w:r>
        <w:rPr>
          <w:rFonts w:ascii="Calibri" w:hAnsi="Calibri"/>
          <w:color w:val="000000"/>
        </w:rPr>
        <w:t xml:space="preserve"> baseline response the norm across most genes</w:t>
      </w:r>
      <w:r w:rsidR="001E0965">
        <w:rPr>
          <w:rFonts w:ascii="Calibri" w:hAnsi="Calibri"/>
          <w:color w:val="000000"/>
        </w:rPr>
        <w:t>, or are other forms of regulation dominating to the extent that this behavior is rarely observed?</w:t>
      </w:r>
      <w:r w:rsidR="00105C66">
        <w:rPr>
          <w:rFonts w:ascii="Calibri" w:hAnsi="Calibri"/>
          <w:color w:val="000000"/>
        </w:rPr>
        <w:t xml:space="preserve"> </w:t>
      </w:r>
    </w:p>
    <w:p w14:paraId="5326AEAA" w14:textId="2372C3BE" w:rsidR="00F7594B" w:rsidRDefault="00CD73B4" w:rsidP="00CD73B4">
      <w:pPr>
        <w:pStyle w:val="NormalWeb"/>
        <w:spacing w:line="360" w:lineRule="auto"/>
        <w:contextualSpacing/>
        <w:jc w:val="both"/>
        <w:rPr>
          <w:rFonts w:ascii="Calibri" w:hAnsi="Calibri"/>
          <w:color w:val="000000"/>
        </w:rPr>
      </w:pPr>
      <w:r>
        <w:rPr>
          <w:rFonts w:ascii="Calibri" w:hAnsi="Calibri"/>
          <w:color w:val="000000"/>
        </w:rPr>
        <w:tab/>
        <w:t xml:space="preserve">Recent advances in technology, enabling genome-wide expression measurements, suggest that the proposed baseline behavior of expression scaling </w:t>
      </w:r>
      <w:r>
        <w:rPr>
          <w:rFonts w:ascii="Calibri" w:hAnsi="Calibri"/>
          <w:color w:val="000000"/>
        </w:rPr>
        <w:lastRenderedPageBreak/>
        <w:t xml:space="preserve">proportionally with growth rate is quite prevalent, and </w:t>
      </w:r>
      <w:r w:rsidR="00105C66">
        <w:rPr>
          <w:rFonts w:ascii="Calibri" w:hAnsi="Calibri"/>
          <w:color w:val="000000"/>
        </w:rPr>
        <w:t xml:space="preserve">the expression of many genes is highly correlated with growth </w:t>
      </w:r>
      <w:r w:rsidR="00105C66">
        <w:rPr>
          <w:rFonts w:ascii="Calibri" w:hAnsi="Calibri"/>
          <w:color w:val="000000"/>
          <w:vertAlign w:val="superscript"/>
        </w:rPr>
        <w:t>3,5,10,12,16,17</w:t>
      </w:r>
      <w:r w:rsidR="00105C66">
        <w:rPr>
          <w:rFonts w:ascii="Calibri" w:hAnsi="Calibri"/>
          <w:color w:val="000000"/>
        </w:rPr>
        <w:t xml:space="preserve">. In a study that examined yeast growing in 36 conditions it was found that </w:t>
      </w:r>
      <w:r>
        <w:rPr>
          <w:rFonts w:ascii="Calibri" w:hAnsi="Calibri"/>
          <w:color w:val="000000"/>
        </w:rPr>
        <w:t>close to 5</w:t>
      </w:r>
      <w:r w:rsidR="00105C66">
        <w:rPr>
          <w:rFonts w:ascii="Calibri" w:hAnsi="Calibri"/>
          <w:color w:val="000000"/>
        </w:rPr>
        <w:t>0% of the vari</w:t>
      </w:r>
      <w:r>
        <w:rPr>
          <w:rFonts w:ascii="Calibri" w:hAnsi="Calibri"/>
          <w:color w:val="000000"/>
        </w:rPr>
        <w:t xml:space="preserve">ation in expression in the entire dataset is attributed to genes scaling proportionally with growth rate </w:t>
      </w:r>
      <w:r>
        <w:rPr>
          <w:rFonts w:ascii="Calibri" w:hAnsi="Calibri"/>
          <w:color w:val="000000"/>
        </w:rPr>
        <w:fldChar w:fldCharType="begin" w:fldLock="1"/>
      </w:r>
      <w:r w:rsidR="00DA6721">
        <w:rPr>
          <w:rFonts w:ascii="Calibri" w:hAnsi="Calibri"/>
          <w:color w:val="000000"/>
        </w:rPr>
        <w:instrText>ADDIN CSL_CITATION { "citationItems" : [ { "id" : "ITEM-1", "itemData" : { "DOI" : "10.1091/mbc.E07-08-0779", "ISSN" : "1939-4586", "PMID" : "17959824", "abstract" : "We studied the relationship between growth rate and genome-wide gene expression, cell cycle progression, and glucose metabolism in 36 steady-state continuous cultures limited by one of six different nutrients (glucose, ammonium, sulfate, phosphate, uracil, or leucine). The expression of more than one quarter of all yeast genes is linearly correlated with growth rate, independent of the limiting nutrient. The subset of negatively growth-correlated genes is most enriched for peroxisomal functions, whereas positively correlated genes mainly encode ribosomal functions. Many (not all) genes associated with stress response are strongly correlated with growth rate, as are genes that are periodically expressed under conditions of metabolic cycling. We confirmed a linear relationship between growth rate and the fraction of the cell population in the G0/G1 cell cycle phase, independent of limiting nutrient. Cultures limited by auxotrophic requirements wasted excess glucose, whereas those limited on phosphate, sulfate, or ammonia did not; this phenomenon (reminiscent of the \"Warburg effect\" in cancer cells) was confirmed in batch cultures. Using an aggregate of gene expression values, we predict (in both continuous and batch cultures) an \"instantaneous growth rate.\" This concept is useful in interpreting the system-level connections among growth rate, metabolism, stress, and the cell cycle.", "author" : [ { "dropping-particle" : "", "family" : "Brauer", "given" : "Matthew J", "non-dropping-particle" : "", "parse-names" : false, "suffix" : "" }, { "dropping-particle" : "", "family" : "Huttenhower", "given" : "Curtis", "non-dropping-particle" : "", "parse-names" : false, "suffix" : "" }, { "dropping-particle" : "", "family" : "Airoldi", "given" : "Edoardo M", "non-dropping-particle" : "", "parse-names" : false, "suffix" : "" }, { "dropping-particle" : "", "family" : "Rosenstein", "given" : "Rachel", "non-dropping-particle" : "", "parse-names" : false, "suffix" : "" }, { "dropping-particle" : "", "family" : "Matese", "given" : "John C", "non-dropping-particle" : "", "parse-names" : false, "suffix" : "" }, { "dropping-particle" : "", "family" : "Gresham", "given" : "David", "non-dropping-particle" : "", "parse-names" : false, "suffix" : "" }, { "dropping-particle" : "", "family" : "Boer", "given" : "Viktor M", "non-dropping-particle" : "", "parse-names" : false, "suffix" : "" }, { "dropping-particle" : "", "family" : "Troyanskaya", "given" : "Olga G", "non-dropping-particle" : "", "parse-names" : false, "suffix" : "" }, { "dropping-particle" : "", "family" : "Botstein", "given" : "David", "non-dropping-particle" : "", "parse-names" : false, "suffix" : "" } ], "container-title" : "Molecular biology of the cell", "id" : "ITEM-1", "issue" : "1", "issued" : { "date-parts" : [ [ "2008", "1" ] ] }, "page" : "352-67", "title" : "Coordination of growth rate, cell cycle, stress response, and metabolic activity in yeast.", "type" : "article-journal", "volume" : "19" }, "uris" : [ "http://www.mendeley.com/documents/?uuid=dc76fcf8-1811-4f4f-8a27-f8beb841d5da" ] } ], "mendeley" : { "previouslyFormattedCitation" : "&lt;sup&gt;12&lt;/sup&gt;" }, "properties" : { "noteIndex" : 0 }, "schema" : "https://github.com/citation-style-language/schema/raw/master/csl-citation.json" }</w:instrText>
      </w:r>
      <w:r>
        <w:rPr>
          <w:rFonts w:ascii="Calibri" w:hAnsi="Calibri"/>
          <w:color w:val="000000"/>
        </w:rPr>
        <w:fldChar w:fldCharType="separate"/>
      </w:r>
      <w:r w:rsidR="00DA6721" w:rsidRPr="00DA6721">
        <w:rPr>
          <w:rFonts w:ascii="Calibri" w:hAnsi="Calibri"/>
          <w:noProof/>
          <w:color w:val="000000"/>
          <w:vertAlign w:val="superscript"/>
        </w:rPr>
        <w:t>12</w:t>
      </w:r>
      <w:r>
        <w:rPr>
          <w:rFonts w:ascii="Calibri" w:hAnsi="Calibri"/>
          <w:color w:val="000000"/>
        </w:rPr>
        <w:fldChar w:fldCharType="end"/>
      </w:r>
      <w:r>
        <w:rPr>
          <w:rFonts w:ascii="Calibri" w:hAnsi="Calibri"/>
          <w:color w:val="000000"/>
        </w:rPr>
        <w:t>. Another</w:t>
      </w:r>
      <w:r w:rsidR="00105C66">
        <w:rPr>
          <w:rFonts w:ascii="Calibri" w:hAnsi="Calibri"/>
          <w:color w:val="000000"/>
        </w:rPr>
        <w:t xml:space="preserve"> recent study showed that across conditions </w:t>
      </w:r>
      <w:r>
        <w:rPr>
          <w:rFonts w:ascii="Calibri" w:hAnsi="Calibri"/>
          <w:color w:val="000000"/>
        </w:rPr>
        <w:t xml:space="preserve">the promoter activity of </w:t>
      </w:r>
      <w:r w:rsidR="00105C66">
        <w:rPr>
          <w:rFonts w:ascii="Calibri" w:hAnsi="Calibri"/>
          <w:color w:val="000000"/>
        </w:rPr>
        <w:t xml:space="preserve">most genes </w:t>
      </w:r>
      <w:r>
        <w:rPr>
          <w:rFonts w:ascii="Calibri" w:hAnsi="Calibri"/>
          <w:color w:val="000000"/>
        </w:rPr>
        <w:t xml:space="preserve">(70%) </w:t>
      </w:r>
      <w:r w:rsidR="00105C66">
        <w:rPr>
          <w:rFonts w:ascii="Calibri" w:hAnsi="Calibri"/>
          <w:color w:val="000000"/>
        </w:rPr>
        <w:t>preserve proportionality and scale by a scaling factor dependent on both growth rate and magnitude of specific response</w:t>
      </w:r>
      <w:r w:rsidR="006E098F">
        <w:rPr>
          <w:rFonts w:ascii="Calibri" w:hAnsi="Calibri"/>
          <w:color w:val="000000"/>
        </w:rPr>
        <w:t xml:space="preserve">, both in yeast and in </w:t>
      </w:r>
      <w:r w:rsidR="006E098F" w:rsidRPr="006E098F">
        <w:rPr>
          <w:rFonts w:ascii="Calibri" w:hAnsi="Calibri"/>
          <w:i/>
          <w:iCs/>
          <w:color w:val="000000"/>
        </w:rPr>
        <w:t>E. coli</w:t>
      </w:r>
      <w:r w:rsidR="00105C66">
        <w:rPr>
          <w:rFonts w:ascii="Calibri" w:hAnsi="Calibri"/>
          <w:color w:val="000000"/>
        </w:rPr>
        <w:t xml:space="preserve"> </w:t>
      </w:r>
      <w:r w:rsidR="00105C66">
        <w:rPr>
          <w:rFonts w:ascii="Calibri" w:hAnsi="Calibri"/>
          <w:color w:val="000000"/>
          <w:vertAlign w:val="superscript"/>
        </w:rPr>
        <w:t>12</w:t>
      </w:r>
      <w:r w:rsidR="00105C66">
        <w:rPr>
          <w:rFonts w:ascii="Calibri" w:hAnsi="Calibri"/>
          <w:color w:val="000000"/>
        </w:rPr>
        <w:t>. Here we show a good agreement between these reported scaling factors and the square of the culture’s growth rate</w:t>
      </w:r>
      <w:r>
        <w:rPr>
          <w:rFonts w:ascii="Calibri" w:hAnsi="Calibri"/>
          <w:color w:val="000000"/>
        </w:rPr>
        <w:t>, as predicted by our model</w:t>
      </w:r>
      <w:r w:rsidR="00105C66">
        <w:rPr>
          <w:rFonts w:ascii="Calibri" w:hAnsi="Calibri"/>
          <w:color w:val="000000"/>
        </w:rPr>
        <w:t xml:space="preserve"> (</w:t>
      </w:r>
      <w:r w:rsidR="00105C66" w:rsidRPr="00CD73B4">
        <w:rPr>
          <w:rFonts w:ascii="Calibri" w:hAnsi="Calibri"/>
          <w:b/>
          <w:bCs/>
          <w:color w:val="000000"/>
        </w:rPr>
        <w:t>Fig</w:t>
      </w:r>
      <w:r>
        <w:rPr>
          <w:rFonts w:ascii="Calibri" w:hAnsi="Calibri"/>
          <w:b/>
          <w:bCs/>
          <w:color w:val="000000"/>
        </w:rPr>
        <w:t>.</w:t>
      </w:r>
      <w:r w:rsidR="00105C66" w:rsidRPr="00CD73B4">
        <w:rPr>
          <w:rFonts w:ascii="Calibri" w:hAnsi="Calibri"/>
          <w:b/>
          <w:bCs/>
          <w:color w:val="000000"/>
        </w:rPr>
        <w:t xml:space="preserve"> 5b</w:t>
      </w:r>
      <w:r w:rsidR="00105C66">
        <w:rPr>
          <w:rFonts w:ascii="Calibri" w:hAnsi="Calibri"/>
          <w:color w:val="000000"/>
        </w:rPr>
        <w:t>).</w:t>
      </w:r>
      <w:r w:rsidR="001E0965">
        <w:rPr>
          <w:rFonts w:ascii="Calibri" w:hAnsi="Calibri"/>
          <w:color w:val="000000"/>
        </w:rPr>
        <w:t xml:space="preserve"> </w:t>
      </w:r>
      <w:r>
        <w:rPr>
          <w:rFonts w:ascii="Calibri" w:hAnsi="Calibri"/>
          <w:color w:val="000000"/>
        </w:rPr>
        <w:t xml:space="preserve">Altogether, it seems that for yeast there is strong evidence that the baseline behavior proposed here plays a dominant role in determining the final expression profile. </w:t>
      </w:r>
      <w:r w:rsidR="006E098F">
        <w:rPr>
          <w:rFonts w:ascii="Calibri" w:hAnsi="Calibri"/>
          <w:color w:val="000000"/>
        </w:rPr>
        <w:t>It remains to be explored whether this is the case for other organisms.</w:t>
      </w:r>
    </w:p>
    <w:p w14:paraId="33F1FD37" w14:textId="77777777" w:rsidR="00FB58F0" w:rsidRDefault="00FB58F0" w:rsidP="00CD73B4">
      <w:pPr>
        <w:pStyle w:val="NormalWeb"/>
        <w:spacing w:line="360" w:lineRule="auto"/>
        <w:contextualSpacing/>
        <w:jc w:val="both"/>
        <w:rPr>
          <w:rFonts w:ascii="Calibri" w:hAnsi="Calibri"/>
          <w:color w:val="000000"/>
        </w:rPr>
      </w:pPr>
    </w:p>
    <w:p w14:paraId="78CA2F18" w14:textId="4DADFCE1" w:rsidR="00A46137" w:rsidRDefault="00C55691">
      <w:pPr>
        <w:pStyle w:val="NormalWeb"/>
        <w:spacing w:line="360" w:lineRule="auto"/>
        <w:contextualSpacing/>
        <w:jc w:val="both"/>
        <w:rPr>
          <w:rFonts w:ascii="Calibri" w:hAnsi="Calibri"/>
          <w:b/>
          <w:bCs/>
          <w:color w:val="FF0000"/>
        </w:rPr>
      </w:pPr>
      <w:r>
        <w:rPr>
          <w:rFonts w:ascii="Calibri" w:hAnsi="Calibri"/>
          <w:b/>
          <w:bCs/>
          <w:color w:val="FF0000"/>
        </w:rPr>
        <w:t>Implications</w:t>
      </w:r>
    </w:p>
    <w:p w14:paraId="7F7DAFD0" w14:textId="5F6D136C" w:rsidR="00A46137" w:rsidRDefault="000D0331" w:rsidP="001E6C8C">
      <w:pPr>
        <w:pStyle w:val="NormalWeb"/>
        <w:spacing w:line="360" w:lineRule="auto"/>
        <w:contextualSpacing/>
        <w:jc w:val="both"/>
        <w:rPr>
          <w:rFonts w:ascii="Calibri" w:hAnsi="Calibri"/>
          <w:color w:val="000000"/>
        </w:rPr>
      </w:pPr>
      <w:r>
        <w:rPr>
          <w:rFonts w:ascii="Calibri" w:hAnsi="Calibri"/>
          <w:color w:val="000000"/>
        </w:rPr>
        <w:t>The model presented here, together with the work discussed, have several important implications, both for our understanding of how cells function and for biological research. Primarily, it suggests that many of the previously-reported changes in expression across conditions can be</w:t>
      </w:r>
      <w:r w:rsidR="00345EA4">
        <w:rPr>
          <w:rFonts w:ascii="Calibri" w:hAnsi="Calibri"/>
          <w:color w:val="000000"/>
        </w:rPr>
        <w:t xml:space="preserve"> understood</w:t>
      </w:r>
      <w:r>
        <w:rPr>
          <w:rFonts w:ascii="Calibri" w:hAnsi="Calibri"/>
          <w:color w:val="000000"/>
        </w:rPr>
        <w:t xml:space="preserve"> </w:t>
      </w:r>
      <w:r w:rsidR="00576921">
        <w:rPr>
          <w:rFonts w:ascii="Calibri" w:hAnsi="Calibri"/>
          <w:color w:val="000000"/>
        </w:rPr>
        <w:t xml:space="preserve">as </w:t>
      </w:r>
      <w:r>
        <w:rPr>
          <w:rFonts w:ascii="Calibri" w:hAnsi="Calibri"/>
          <w:color w:val="000000"/>
        </w:rPr>
        <w:t xml:space="preserve">a passive </w:t>
      </w:r>
      <w:r w:rsidR="00576921">
        <w:rPr>
          <w:rFonts w:ascii="Calibri" w:hAnsi="Calibri"/>
          <w:color w:val="000000"/>
        </w:rPr>
        <w:t xml:space="preserve">response due to </w:t>
      </w:r>
      <w:r w:rsidR="00C96EE2">
        <w:rPr>
          <w:rFonts w:ascii="Calibri" w:hAnsi="Calibri"/>
          <w:color w:val="000000"/>
        </w:rPr>
        <w:t>a redistribution of</w:t>
      </w:r>
      <w:r w:rsidR="00345EA4">
        <w:rPr>
          <w:rFonts w:ascii="Calibri" w:hAnsi="Calibri"/>
          <w:color w:val="000000"/>
        </w:rPr>
        <w:t xml:space="preserve"> </w:t>
      </w:r>
      <w:r w:rsidR="00576921">
        <w:rPr>
          <w:rFonts w:ascii="Calibri" w:hAnsi="Calibri"/>
          <w:color w:val="000000"/>
        </w:rPr>
        <w:t xml:space="preserve">biosynthetic </w:t>
      </w:r>
      <w:r>
        <w:rPr>
          <w:rFonts w:ascii="Calibri" w:hAnsi="Calibri"/>
          <w:color w:val="000000"/>
        </w:rPr>
        <w:t xml:space="preserve">resources. Thus, a change in expression between conditions may not indicate active regulation. This suggests that global factors should be carefully taken into consideration when designing and analyzing studies that aim to understand gene expression regulation. Such a practice may lead to completely different interpretations of experimental data, as was </w:t>
      </w:r>
      <w:r w:rsidR="001E6C8C">
        <w:rPr>
          <w:rFonts w:ascii="Calibri" w:hAnsi="Calibri"/>
          <w:color w:val="000000"/>
        </w:rPr>
        <w:t>demonstrated</w:t>
      </w:r>
      <w:r>
        <w:rPr>
          <w:rFonts w:ascii="Calibri" w:hAnsi="Calibri"/>
          <w:color w:val="000000"/>
        </w:rPr>
        <w:t xml:space="preserve"> recently </w:t>
      </w:r>
      <w:r>
        <w:rPr>
          <w:rFonts w:ascii="Calibri" w:hAnsi="Calibri"/>
          <w:color w:val="000000"/>
          <w:vertAlign w:val="superscript"/>
        </w:rPr>
        <w:t>37</w:t>
      </w:r>
      <w:r>
        <w:rPr>
          <w:rFonts w:ascii="Calibri" w:hAnsi="Calibri"/>
          <w:color w:val="000000"/>
        </w:rPr>
        <w:t xml:space="preserve">. Specifically for exponentially growing cells (microorganisms, cell lines etc.), it is critical to monitor the growth rate, report it, and analyze gene expression patterns accordingly. </w:t>
      </w:r>
    </w:p>
    <w:p w14:paraId="2A5764D9" w14:textId="2934C9ED" w:rsidR="00FB58F0" w:rsidRDefault="000D0331" w:rsidP="00236549">
      <w:pPr>
        <w:pStyle w:val="NormalWeb"/>
        <w:spacing w:line="360" w:lineRule="auto"/>
        <w:ind w:firstLine="360"/>
        <w:contextualSpacing/>
        <w:jc w:val="both"/>
        <w:rPr>
          <w:rFonts w:ascii="Calibri" w:hAnsi="Calibri"/>
          <w:color w:val="000000"/>
        </w:rPr>
      </w:pPr>
      <w:r>
        <w:rPr>
          <w:rFonts w:ascii="Calibri" w:hAnsi="Calibri"/>
          <w:color w:val="000000"/>
        </w:rPr>
        <w:t xml:space="preserve">It is intriguing to consider that phenotypes may be caused by either actively regulated genes or passively changing genes. Passively changing genes are commonly reported to be unchanging using standard normalization techniques, such as normalization to a housekeeping gene. However, a change in concentration of these genes, even if caused </w:t>
      </w:r>
      <w:r>
        <w:rPr>
          <w:rFonts w:ascii="Calibri" w:hAnsi="Calibri"/>
          <w:color w:val="000000"/>
        </w:rPr>
        <w:lastRenderedPageBreak/>
        <w:t xml:space="preserve">passively, may actually </w:t>
      </w:r>
      <w:r w:rsidR="00B7780C">
        <w:rPr>
          <w:rFonts w:ascii="Calibri" w:hAnsi="Calibri"/>
          <w:color w:val="000000"/>
        </w:rPr>
        <w:t>a</w:t>
      </w:r>
      <w:r>
        <w:rPr>
          <w:rFonts w:ascii="Calibri" w:hAnsi="Calibri"/>
          <w:color w:val="000000"/>
        </w:rPr>
        <w:t>ffect cellular behavior. Thus, interesting biology may lie in both actively regulated and passively responding genes.</w:t>
      </w:r>
      <w:r w:rsidR="00FB58F0">
        <w:rPr>
          <w:rFonts w:ascii="Calibri" w:hAnsi="Calibri"/>
          <w:color w:val="000000"/>
        </w:rPr>
        <w:t xml:space="preserve"> We suggest that the modelling framework presented here may serve as a benchmark for how the passive response of gene expression behaves and thus allow the </w:t>
      </w:r>
      <w:r w:rsidR="00236549">
        <w:rPr>
          <w:rFonts w:ascii="Calibri" w:hAnsi="Calibri"/>
          <w:color w:val="000000"/>
        </w:rPr>
        <w:t>decoupling between</w:t>
      </w:r>
      <w:r w:rsidR="00FB58F0">
        <w:rPr>
          <w:rFonts w:ascii="Calibri" w:hAnsi="Calibri"/>
          <w:color w:val="000000"/>
        </w:rPr>
        <w:t xml:space="preserve"> active</w:t>
      </w:r>
      <w:r w:rsidR="00236549">
        <w:rPr>
          <w:rFonts w:ascii="Calibri" w:hAnsi="Calibri"/>
          <w:color w:val="000000"/>
        </w:rPr>
        <w:t xml:space="preserve"> and passive</w:t>
      </w:r>
      <w:r w:rsidR="00FB58F0">
        <w:rPr>
          <w:rFonts w:ascii="Calibri" w:hAnsi="Calibri"/>
          <w:color w:val="000000"/>
        </w:rPr>
        <w:t xml:space="preserve"> regulation.</w:t>
      </w:r>
    </w:p>
    <w:p w14:paraId="13CEC7C2" w14:textId="04CC3D46" w:rsidR="00A46137" w:rsidRDefault="00A46137" w:rsidP="00463B77">
      <w:pPr>
        <w:pStyle w:val="NormalWeb"/>
        <w:spacing w:line="360" w:lineRule="auto"/>
        <w:contextualSpacing/>
        <w:jc w:val="both"/>
        <w:rPr>
          <w:rFonts w:ascii="Calibri" w:hAnsi="Calibri"/>
          <w:color w:val="000000"/>
        </w:rPr>
      </w:pPr>
    </w:p>
    <w:p w14:paraId="431CBF4F" w14:textId="006F3CF2" w:rsidR="00463B77" w:rsidRDefault="00463B77" w:rsidP="00463B77">
      <w:pPr>
        <w:pStyle w:val="NormalWeb"/>
        <w:spacing w:line="360" w:lineRule="auto"/>
        <w:contextualSpacing/>
        <w:jc w:val="both"/>
        <w:rPr>
          <w:rFonts w:ascii="Calibri" w:hAnsi="Calibri"/>
          <w:b/>
          <w:bCs/>
          <w:color w:val="FF0000"/>
        </w:rPr>
      </w:pPr>
      <w:r>
        <w:rPr>
          <w:rFonts w:ascii="Calibri" w:hAnsi="Calibri"/>
          <w:b/>
          <w:bCs/>
          <w:color w:val="FF0000"/>
        </w:rPr>
        <w:t>Figure legends</w:t>
      </w:r>
    </w:p>
    <w:p w14:paraId="3415ECF0" w14:textId="62A3CF06" w:rsidR="00A46137" w:rsidRDefault="006A292A" w:rsidP="00463B77">
      <w:pPr>
        <w:pStyle w:val="NormalWeb"/>
        <w:spacing w:line="360" w:lineRule="auto"/>
        <w:contextualSpacing/>
        <w:jc w:val="both"/>
        <w:rPr>
          <w:rFonts w:ascii="Calibri" w:hAnsi="Calibri"/>
          <w:b/>
          <w:bCs/>
          <w:color w:val="000000"/>
        </w:rPr>
      </w:pPr>
      <w:r>
        <w:rPr>
          <w:rFonts w:ascii="Calibri" w:hAnsi="Calibri"/>
          <w:b/>
          <w:bCs/>
          <w:color w:val="000000"/>
        </w:rPr>
        <w:t>Figure 1</w:t>
      </w:r>
      <w:r w:rsidR="000D0331">
        <w:rPr>
          <w:rFonts w:ascii="Calibri" w:hAnsi="Calibri"/>
          <w:b/>
          <w:bCs/>
          <w:color w:val="000000"/>
        </w:rPr>
        <w:t xml:space="preserve">: </w:t>
      </w:r>
      <w:r w:rsidR="00463B77">
        <w:rPr>
          <w:rFonts w:ascii="Calibri" w:hAnsi="Calibri"/>
          <w:b/>
          <w:bCs/>
          <w:color w:val="000000"/>
        </w:rPr>
        <w:t>M</w:t>
      </w:r>
      <w:r w:rsidR="00463B77" w:rsidRPr="00463B77">
        <w:rPr>
          <w:rFonts w:ascii="Calibri" w:hAnsi="Calibri"/>
          <w:b/>
          <w:bCs/>
          <w:color w:val="000000"/>
        </w:rPr>
        <w:t>odels for coordination of gene expression and growth rate</w:t>
      </w:r>
    </w:p>
    <w:p w14:paraId="340764E8" w14:textId="1E5932D3" w:rsidR="006A292A" w:rsidRDefault="006A292A" w:rsidP="006A292A">
      <w:pPr>
        <w:pStyle w:val="NormalWeb"/>
        <w:spacing w:line="360" w:lineRule="auto"/>
        <w:contextualSpacing/>
        <w:jc w:val="both"/>
        <w:rPr>
          <w:rFonts w:ascii="Calibri" w:hAnsi="Calibri"/>
          <w:color w:val="000000"/>
        </w:rPr>
      </w:pPr>
      <w:r>
        <w:rPr>
          <w:rFonts w:ascii="Calibri" w:hAnsi="Calibri"/>
          <w:color w:val="000000"/>
        </w:rPr>
        <w:t xml:space="preserve">(A) </w:t>
      </w:r>
      <w:r w:rsidR="00463B77">
        <w:rPr>
          <w:rFonts w:ascii="Calibri" w:hAnsi="Calibri"/>
          <w:color w:val="000000"/>
        </w:rPr>
        <w:t xml:space="preserve">A change in environment </w:t>
      </w:r>
      <w:r w:rsidR="00F149E5">
        <w:rPr>
          <w:rFonts w:ascii="Calibri" w:hAnsi="Calibri"/>
          <w:color w:val="000000"/>
        </w:rPr>
        <w:t>leads to</w:t>
      </w:r>
      <w:r w:rsidR="00463B77">
        <w:rPr>
          <w:rFonts w:ascii="Calibri" w:hAnsi="Calibri"/>
          <w:color w:val="000000"/>
        </w:rPr>
        <w:t xml:space="preserve"> a change in growth rate. This change affects the expression of all genes through the dependencies of the biosynthesis machinery (for example ribosomes and polymerases) on growth rate. (B) A change in environment </w:t>
      </w:r>
      <w:r w:rsidR="00F149E5">
        <w:rPr>
          <w:rFonts w:ascii="Calibri" w:hAnsi="Calibri"/>
          <w:color w:val="000000"/>
        </w:rPr>
        <w:t>leads to</w:t>
      </w:r>
      <w:r w:rsidR="00463B77">
        <w:rPr>
          <w:rFonts w:ascii="Calibri" w:hAnsi="Calibri"/>
          <w:color w:val="000000"/>
        </w:rPr>
        <w:t xml:space="preserve"> a coordinated change in </w:t>
      </w:r>
      <w:r w:rsidR="00F149E5">
        <w:rPr>
          <w:rFonts w:ascii="Calibri" w:hAnsi="Calibri"/>
          <w:color w:val="000000"/>
        </w:rPr>
        <w:t xml:space="preserve">gene expression. </w:t>
      </w:r>
      <w:r w:rsidR="00F149E5" w:rsidRPr="00F149E5">
        <w:rPr>
          <w:rFonts w:ascii="Calibri" w:hAnsi="Calibri"/>
          <w:color w:val="000000"/>
        </w:rPr>
        <w:t>Signaling pathways must be fine-tuned to predict growth rate at each specific environment</w:t>
      </w:r>
      <w:r w:rsidR="00F149E5">
        <w:rPr>
          <w:rFonts w:ascii="Calibri" w:hAnsi="Calibri"/>
          <w:color w:val="000000"/>
        </w:rPr>
        <w:t>.</w:t>
      </w:r>
      <w:r w:rsidR="00463B77">
        <w:rPr>
          <w:rFonts w:ascii="Calibri" w:hAnsi="Calibri"/>
          <w:color w:val="000000"/>
        </w:rPr>
        <w:t xml:space="preserve"> </w:t>
      </w:r>
      <w:r w:rsidR="00F149E5">
        <w:rPr>
          <w:rFonts w:ascii="Calibri" w:hAnsi="Calibri"/>
          <w:color w:val="000000"/>
        </w:rPr>
        <w:t>(C) A change in environment leads to</w:t>
      </w:r>
      <w:r>
        <w:rPr>
          <w:rFonts w:ascii="Calibri" w:hAnsi="Calibri"/>
          <w:color w:val="000000"/>
        </w:rPr>
        <w:t xml:space="preserve"> a change in expression of a limited number of genes. This affects the concentration of all other proteins due to limited cellular resources. Change in growth rate follows from the new co</w:t>
      </w:r>
      <w:r w:rsidR="00B725E6">
        <w:rPr>
          <w:rFonts w:ascii="Calibri" w:hAnsi="Calibri"/>
          <w:color w:val="000000"/>
        </w:rPr>
        <w:t>ncentrations of the biosynthesis machinery protein</w:t>
      </w:r>
      <w:r>
        <w:rPr>
          <w:rFonts w:ascii="Calibri" w:hAnsi="Calibri"/>
          <w:color w:val="000000"/>
        </w:rPr>
        <w:t xml:space="preserve">s. </w:t>
      </w:r>
      <w:r w:rsidR="00F149E5">
        <w:rPr>
          <w:rFonts w:ascii="Calibri" w:hAnsi="Calibri"/>
          <w:color w:val="000000"/>
        </w:rPr>
        <w:t xml:space="preserve"> </w:t>
      </w:r>
      <w:r>
        <w:rPr>
          <w:rFonts w:ascii="Calibri" w:hAnsi="Calibri"/>
          <w:color w:val="000000"/>
        </w:rPr>
        <w:t xml:space="preserve">(Adapted from </w:t>
      </w:r>
      <w:r>
        <w:rPr>
          <w:rFonts w:ascii="Calibri" w:hAnsi="Calibri"/>
          <w:color w:val="000000"/>
        </w:rPr>
        <w:fldChar w:fldCharType="begin" w:fldLock="1"/>
      </w:r>
      <w:r w:rsidR="00DA6721">
        <w:rPr>
          <w:rFonts w:ascii="Calibri" w:hAnsi="Calibri"/>
          <w:color w:val="000000"/>
        </w:rPr>
        <w:instrText>ADDIN CSL_CITATION { "citationItems" : [ { "id" : "ITEM-1", "itemData" : { "DOI" : "10.1016/j.febslet.2009.10.071", "ISSN" : "1873-3468", "PMID" : "19878679", "abstract" : "In the budding yeast, a large fraction of genes is coordinately regulated with growth rate. We argue that this correlation does not reflect a direct feedback from growth rate to gene expression. Rather, what appears to be a response to growth rate is dominated by environmental sensing. External parameters, such as nutrition or temperature, feed-forward to define gene expression pattern that is tuned to the evolutionary-predicted growth rate. While such a feed-forward strategy requires fine-tuning of signaling mechanisms, and is limited in the range of environments that can be monitored, it enables advanced preparation to physiological changes that predictably occur following environmental switching. The capacity to anticipate and prepare for changing conditions was probably a major selection force during yeast evolution.", "author" : [ { "dropping-particle" : "", "family" : "Levy", "given" : "Sagi", "non-dropping-particle" : "", "parse-names" : false, "suffix" : "" }, { "dropping-particle" : "", "family" : "Barkai", "given" : "Naama", "non-dropping-particle" : "", "parse-names" : false, "suffix" : "" } ], "container-title" : "FEBS letters", "id" : "ITEM-1", "issue" : "24", "issued" : { "date-parts" : [ [ "2009", "12" ] ] }, "page" : "3974-8", "title" : "Coordination of gene expression with growth rate: a feedback or a feed-forward strategy?", "type" : "article-journal", "volume" : "583" }, "uris" : [ "http://www.mendeley.com/documents/?uuid=97bd2833-9a30-4dbc-b764-6b97a2af3084" ] } ], "mendeley" : { "previouslyFormattedCitation" : "&lt;sup&gt;27&lt;/sup&gt;" }, "properties" : { "noteIndex" : 0 }, "schema" : "https://github.com/citation-style-language/schema/raw/master/csl-citation.json" }</w:instrText>
      </w:r>
      <w:r>
        <w:rPr>
          <w:rFonts w:ascii="Calibri" w:hAnsi="Calibri"/>
          <w:color w:val="000000"/>
        </w:rPr>
        <w:fldChar w:fldCharType="separate"/>
      </w:r>
      <w:r w:rsidR="00DA6721" w:rsidRPr="00DA6721">
        <w:rPr>
          <w:rFonts w:ascii="Calibri" w:hAnsi="Calibri"/>
          <w:noProof/>
          <w:color w:val="000000"/>
          <w:vertAlign w:val="superscript"/>
        </w:rPr>
        <w:t>27</w:t>
      </w:r>
      <w:r>
        <w:rPr>
          <w:rFonts w:ascii="Calibri" w:hAnsi="Calibri"/>
          <w:color w:val="000000"/>
        </w:rPr>
        <w:fldChar w:fldCharType="end"/>
      </w:r>
      <w:r>
        <w:rPr>
          <w:rFonts w:ascii="Calibri" w:hAnsi="Calibri"/>
          <w:color w:val="000000"/>
        </w:rPr>
        <w:t>)</w:t>
      </w:r>
    </w:p>
    <w:p w14:paraId="4017D805" w14:textId="77777777" w:rsidR="006A292A" w:rsidRDefault="006A292A" w:rsidP="006A292A">
      <w:pPr>
        <w:pStyle w:val="NormalWeb"/>
        <w:spacing w:line="360" w:lineRule="auto"/>
        <w:contextualSpacing/>
        <w:jc w:val="both"/>
        <w:rPr>
          <w:rFonts w:ascii="Calibri" w:hAnsi="Calibri"/>
          <w:color w:val="000000"/>
        </w:rPr>
      </w:pPr>
    </w:p>
    <w:p w14:paraId="3E995D1A" w14:textId="56F1DD06" w:rsidR="006A292A" w:rsidRPr="006A292A" w:rsidRDefault="006A292A" w:rsidP="006A292A">
      <w:pPr>
        <w:pStyle w:val="NormalWeb"/>
        <w:spacing w:line="360" w:lineRule="auto"/>
        <w:contextualSpacing/>
        <w:jc w:val="both"/>
        <w:rPr>
          <w:rFonts w:ascii="Calibri" w:hAnsi="Calibri"/>
          <w:b/>
          <w:bCs/>
          <w:color w:val="000000"/>
        </w:rPr>
      </w:pPr>
      <w:r>
        <w:rPr>
          <w:rFonts w:ascii="Calibri" w:hAnsi="Calibri"/>
          <w:b/>
          <w:bCs/>
          <w:color w:val="000000"/>
        </w:rPr>
        <w:t xml:space="preserve">Figure 2: </w:t>
      </w:r>
      <w:r w:rsidRPr="006A292A">
        <w:rPr>
          <w:rFonts w:ascii="Calibri" w:hAnsi="Calibri"/>
          <w:b/>
          <w:bCs/>
          <w:color w:val="000000"/>
        </w:rPr>
        <w:t>Models for changes in protein concentrations across conditions</w:t>
      </w:r>
    </w:p>
    <w:p w14:paraId="482F8861" w14:textId="1BEF76FB" w:rsidR="00A46137" w:rsidRDefault="000D0331" w:rsidP="00AC24C1">
      <w:pPr>
        <w:pStyle w:val="NormalWeb"/>
        <w:spacing w:line="360" w:lineRule="auto"/>
        <w:contextualSpacing/>
        <w:jc w:val="both"/>
        <w:rPr>
          <w:rFonts w:ascii="Calibri" w:hAnsi="Calibri"/>
          <w:color w:val="000000"/>
        </w:rPr>
      </w:pPr>
      <w:r>
        <w:rPr>
          <w:rFonts w:ascii="Calibri" w:hAnsi="Calibri"/>
          <w:color w:val="000000"/>
        </w:rPr>
        <w:t xml:space="preserve">Shown is a schematic of a </w:t>
      </w:r>
      <w:r w:rsidR="00992150">
        <w:rPr>
          <w:rFonts w:ascii="Calibri" w:hAnsi="Calibri"/>
          <w:color w:val="000000"/>
        </w:rPr>
        <w:t>proteome</w:t>
      </w:r>
      <w:r>
        <w:rPr>
          <w:rFonts w:ascii="Calibri" w:hAnsi="Calibri"/>
          <w:color w:val="000000"/>
        </w:rPr>
        <w:t xml:space="preserve"> that is composed of 2 groups of proteins: environmental proteins (red)</w:t>
      </w:r>
      <w:r w:rsidR="00AC24C1">
        <w:rPr>
          <w:rFonts w:ascii="Calibri" w:hAnsi="Calibri"/>
          <w:color w:val="000000"/>
        </w:rPr>
        <w:t xml:space="preserve"> and the rest of the proteome (blue)</w:t>
      </w:r>
      <w:r>
        <w:rPr>
          <w:rFonts w:ascii="Calibri" w:hAnsi="Calibri"/>
          <w:color w:val="000000"/>
        </w:rPr>
        <w:t>. The cell can grow in two conditions, with the second requir</w:t>
      </w:r>
      <w:r w:rsidR="006A292A">
        <w:rPr>
          <w:rFonts w:ascii="Calibri" w:hAnsi="Calibri"/>
          <w:color w:val="000000"/>
        </w:rPr>
        <w:t>ing strong upregulation of the environmetal</w:t>
      </w:r>
      <w:r>
        <w:rPr>
          <w:rFonts w:ascii="Calibri" w:hAnsi="Calibri"/>
          <w:color w:val="000000"/>
        </w:rPr>
        <w:t xml:space="preserve"> genes. </w:t>
      </w:r>
      <w:r w:rsidR="006A292A">
        <w:rPr>
          <w:rFonts w:ascii="Calibri" w:hAnsi="Calibri"/>
          <w:color w:val="000000"/>
        </w:rPr>
        <w:t>Upregulation of the environmental genes to a larger fraction of the proteome dictates a complimentary decrease in</w:t>
      </w:r>
      <w:r w:rsidR="00A41EA3">
        <w:rPr>
          <w:rFonts w:ascii="Calibri" w:hAnsi="Calibri"/>
          <w:color w:val="000000"/>
        </w:rPr>
        <w:t xml:space="preserve"> the fraction of </w:t>
      </w:r>
      <w:r w:rsidR="00AC24C1">
        <w:rPr>
          <w:rFonts w:ascii="Calibri" w:hAnsi="Calibri"/>
          <w:color w:val="000000"/>
        </w:rPr>
        <w:t>all other</w:t>
      </w:r>
      <w:r w:rsidR="00A41EA3">
        <w:rPr>
          <w:rFonts w:ascii="Calibri" w:hAnsi="Calibri"/>
          <w:color w:val="000000"/>
        </w:rPr>
        <w:t xml:space="preserve"> proteins.</w:t>
      </w:r>
    </w:p>
    <w:p w14:paraId="628FDF3B" w14:textId="77777777" w:rsidR="00A46137" w:rsidRDefault="00A46137">
      <w:pPr>
        <w:pStyle w:val="NormalWeb"/>
        <w:spacing w:line="360" w:lineRule="auto"/>
        <w:contextualSpacing/>
        <w:jc w:val="both"/>
        <w:rPr>
          <w:rFonts w:ascii="Calibri" w:hAnsi="Calibri"/>
          <w:color w:val="000000"/>
        </w:rPr>
      </w:pPr>
    </w:p>
    <w:p w14:paraId="4473CD26" w14:textId="65D56AA4" w:rsidR="00A46137" w:rsidRPr="00E57759" w:rsidRDefault="000D0331" w:rsidP="00E57759">
      <w:pPr>
        <w:pStyle w:val="NormalWeb"/>
        <w:spacing w:line="360" w:lineRule="auto"/>
        <w:contextualSpacing/>
        <w:jc w:val="both"/>
        <w:rPr>
          <w:rFonts w:ascii="Calibri" w:hAnsi="Calibri"/>
          <w:b/>
          <w:bCs/>
          <w:color w:val="000000"/>
        </w:rPr>
      </w:pPr>
      <w:r w:rsidRPr="00E57759">
        <w:rPr>
          <w:rFonts w:ascii="Calibri" w:hAnsi="Calibri"/>
          <w:b/>
          <w:bCs/>
          <w:color w:val="000000"/>
        </w:rPr>
        <w:t>Figure 3:</w:t>
      </w:r>
      <w:r w:rsidRPr="00E57759">
        <w:rPr>
          <w:rFonts w:ascii="Calibri" w:hAnsi="Calibri"/>
          <w:color w:val="000000"/>
        </w:rPr>
        <w:t xml:space="preserve"> </w:t>
      </w:r>
      <w:r w:rsidR="00E57759" w:rsidRPr="00E57759">
        <w:rPr>
          <w:rFonts w:ascii="Calibri" w:hAnsi="Calibri"/>
          <w:b/>
          <w:bCs/>
          <w:color w:val="000000"/>
        </w:rPr>
        <w:t>The relationship between fraction of biosynthesis genes and growth rate</w:t>
      </w:r>
    </w:p>
    <w:p w14:paraId="1BF59919" w14:textId="1D15AEE0" w:rsidR="00E57759" w:rsidRDefault="000D0331" w:rsidP="00E57759">
      <w:pPr>
        <w:pStyle w:val="NormalWeb"/>
        <w:spacing w:line="360" w:lineRule="auto"/>
        <w:contextualSpacing/>
        <w:jc w:val="both"/>
        <w:rPr>
          <w:rFonts w:ascii="Calibri" w:hAnsi="Calibri"/>
          <w:color w:val="000000"/>
        </w:rPr>
      </w:pPr>
      <w:r>
        <w:rPr>
          <w:rFonts w:ascii="Calibri" w:hAnsi="Calibri"/>
          <w:color w:val="000000"/>
        </w:rPr>
        <w:t xml:space="preserve">A schematic example demonstrating </w:t>
      </w:r>
      <w:r w:rsidR="00E57759">
        <w:rPr>
          <w:rFonts w:ascii="Calibri" w:hAnsi="Calibri"/>
          <w:color w:val="000000"/>
        </w:rPr>
        <w:t>that</w:t>
      </w:r>
      <w:r>
        <w:rPr>
          <w:rFonts w:ascii="Calibri" w:hAnsi="Calibri"/>
          <w:color w:val="000000"/>
        </w:rPr>
        <w:t xml:space="preserve"> the fraction of biomass generating genes </w:t>
      </w:r>
      <w:r w:rsidR="00E57759">
        <w:rPr>
          <w:rFonts w:ascii="Calibri" w:hAnsi="Calibri"/>
          <w:color w:val="000000"/>
        </w:rPr>
        <w:t xml:space="preserve">out of the proteome </w:t>
      </w:r>
      <w:r>
        <w:rPr>
          <w:rFonts w:ascii="Calibri" w:hAnsi="Calibri"/>
          <w:color w:val="000000"/>
        </w:rPr>
        <w:t xml:space="preserve">should be correlated to growth rate. A </w:t>
      </w:r>
      <w:r w:rsidR="00E57759">
        <w:rPr>
          <w:rFonts w:ascii="Calibri" w:hAnsi="Calibri"/>
          <w:color w:val="000000"/>
        </w:rPr>
        <w:t>culture</w:t>
      </w:r>
      <w:r>
        <w:rPr>
          <w:rFonts w:ascii="Calibri" w:hAnsi="Calibri"/>
          <w:color w:val="000000"/>
        </w:rPr>
        <w:t xml:space="preserve"> is growing in either condition I (A) or in condition II (B). </w:t>
      </w:r>
      <w:r w:rsidR="00E57759">
        <w:rPr>
          <w:rFonts w:ascii="Calibri" w:hAnsi="Calibri"/>
          <w:color w:val="000000"/>
        </w:rPr>
        <w:t xml:space="preserve">The composition of the proteome differs in both conditions, as does the doubling time. In condition I the biosynthesis proteins (blue) comprise a quarter </w:t>
      </w:r>
      <w:r w:rsidR="00E57759">
        <w:rPr>
          <w:rFonts w:ascii="Calibri" w:hAnsi="Calibri"/>
          <w:color w:val="000000"/>
        </w:rPr>
        <w:lastRenderedPageBreak/>
        <w:t>of the proteome, whereas in condition II they comprise half the proteome. Accordingly, the doubling time in condition I is twice longer than in condition II.</w:t>
      </w:r>
    </w:p>
    <w:p w14:paraId="44691568" w14:textId="77777777" w:rsidR="00992150" w:rsidRDefault="00992150">
      <w:pPr>
        <w:pStyle w:val="NormalWeb"/>
        <w:spacing w:line="360" w:lineRule="auto"/>
        <w:contextualSpacing/>
        <w:jc w:val="both"/>
        <w:rPr>
          <w:rFonts w:ascii="Calibri" w:hAnsi="Calibri"/>
          <w:color w:val="000000"/>
        </w:rPr>
      </w:pPr>
    </w:p>
    <w:p w14:paraId="62501988" w14:textId="77777777" w:rsidR="00A46137" w:rsidRPr="00992150" w:rsidRDefault="000D0331">
      <w:pPr>
        <w:pStyle w:val="NormalWeb"/>
        <w:spacing w:line="360" w:lineRule="auto"/>
        <w:contextualSpacing/>
        <w:jc w:val="both"/>
        <w:rPr>
          <w:rFonts w:ascii="Calibri" w:hAnsi="Calibri"/>
          <w:b/>
          <w:bCs/>
          <w:color w:val="000000"/>
        </w:rPr>
      </w:pPr>
      <w:r w:rsidRPr="00992150">
        <w:rPr>
          <w:rFonts w:ascii="Calibri" w:hAnsi="Calibri"/>
          <w:b/>
          <w:bCs/>
          <w:color w:val="000000"/>
        </w:rPr>
        <w:t>Figure 4: Relationship between protein production rate, protein mass per cell and doubling time</w:t>
      </w:r>
    </w:p>
    <w:p w14:paraId="35F07449" w14:textId="10C094F2" w:rsidR="00A46137" w:rsidRDefault="000D0331" w:rsidP="000E33E1">
      <w:pPr>
        <w:pStyle w:val="NormalWeb"/>
        <w:spacing w:line="360" w:lineRule="auto"/>
        <w:contextualSpacing/>
        <w:jc w:val="both"/>
        <w:rPr>
          <w:rFonts w:ascii="Calibri" w:hAnsi="Calibri"/>
          <w:color w:val="000000"/>
        </w:rPr>
      </w:pPr>
      <w:r>
        <w:rPr>
          <w:rFonts w:ascii="Calibri" w:hAnsi="Calibri"/>
          <w:color w:val="000000"/>
        </w:rPr>
        <w:t xml:space="preserve">(A) Shown is the dependence of the protein mass per cell of a single protein (blue surface) on both cellular doubling time (x-axis) and production rate (y-axis). Shown are two conditions in which the same amount of protein is produced, either by high expression during a short doubling period (condition I), or by lower expression during a longer doubling period (condition II). (B) </w:t>
      </w:r>
      <w:r w:rsidR="00992150">
        <w:rPr>
          <w:rFonts w:ascii="Calibri" w:hAnsi="Calibri"/>
          <w:color w:val="000000"/>
        </w:rPr>
        <w:t xml:space="preserve">Shown is the proteome composition of a culture in either of two conditions, as in figure 2. </w:t>
      </w:r>
      <w:r w:rsidR="00007F70">
        <w:rPr>
          <w:rFonts w:ascii="Calibri" w:hAnsi="Calibri"/>
          <w:color w:val="000000"/>
        </w:rPr>
        <w:t xml:space="preserve">The proteome is composed of 2 groups of proteins: </w:t>
      </w:r>
      <w:r w:rsidR="000E33E1">
        <w:rPr>
          <w:rFonts w:ascii="Calibri" w:hAnsi="Calibri"/>
          <w:color w:val="000000"/>
        </w:rPr>
        <w:t xml:space="preserve">environmental proteins (red) and the rest of the proteome, which includes the biosynthesis machinery </w:t>
      </w:r>
      <w:r w:rsidR="00007F70">
        <w:rPr>
          <w:rFonts w:ascii="Calibri" w:hAnsi="Calibri"/>
          <w:color w:val="000000"/>
        </w:rPr>
        <w:t xml:space="preserve">(blue) . The cell can grow in two conditions, with the second requiring a twofold upregulation of the environmetal genes. This leads to a twofold decrease in the fraction of the biosynthesis genes in the proteome (e.g. from 2/3 to 1/3), and, consequently, to a twofold reduction in doubling time (equation 2). </w:t>
      </w:r>
      <w:r>
        <w:rPr>
          <w:rFonts w:ascii="Calibri" w:hAnsi="Calibri"/>
          <w:color w:val="000000"/>
        </w:rPr>
        <w:t xml:space="preserve">Altogether, a four-fold reduction is expected in the production rate of the </w:t>
      </w:r>
      <w:r w:rsidR="00007F70">
        <w:rPr>
          <w:rFonts w:ascii="Calibri" w:hAnsi="Calibri"/>
          <w:color w:val="000000"/>
        </w:rPr>
        <w:t>biosynthesis</w:t>
      </w:r>
      <w:r>
        <w:rPr>
          <w:rFonts w:ascii="Calibri" w:hAnsi="Calibri"/>
          <w:color w:val="000000"/>
        </w:rPr>
        <w:t xml:space="preserve"> genes in condition II</w:t>
      </w:r>
      <w:r w:rsidR="00007F70">
        <w:rPr>
          <w:rFonts w:ascii="Calibri" w:hAnsi="Calibri"/>
          <w:color w:val="000000"/>
        </w:rPr>
        <w:t xml:space="preserve"> (equation 5)</w:t>
      </w:r>
      <w:r>
        <w:rPr>
          <w:rFonts w:ascii="Calibri" w:hAnsi="Calibri"/>
          <w:color w:val="000000"/>
        </w:rPr>
        <w:t>.</w:t>
      </w:r>
    </w:p>
    <w:p w14:paraId="76E20CE3" w14:textId="77777777" w:rsidR="000032D7" w:rsidRDefault="000032D7" w:rsidP="00007F70">
      <w:pPr>
        <w:pStyle w:val="NormalWeb"/>
        <w:spacing w:line="360" w:lineRule="auto"/>
        <w:contextualSpacing/>
        <w:jc w:val="both"/>
        <w:rPr>
          <w:rFonts w:ascii="Calibri" w:hAnsi="Calibri"/>
          <w:color w:val="000000"/>
        </w:rPr>
      </w:pPr>
    </w:p>
    <w:p w14:paraId="64A9F45A" w14:textId="51EC7219" w:rsidR="00A46137" w:rsidRPr="000032D7" w:rsidRDefault="000D0331" w:rsidP="000032D7">
      <w:pPr>
        <w:pStyle w:val="NormalWeb"/>
        <w:spacing w:line="360" w:lineRule="auto"/>
        <w:contextualSpacing/>
        <w:jc w:val="both"/>
        <w:rPr>
          <w:rFonts w:ascii="Calibri" w:hAnsi="Calibri"/>
          <w:b/>
          <w:bCs/>
          <w:color w:val="000000"/>
        </w:rPr>
      </w:pPr>
      <w:r w:rsidRPr="000032D7">
        <w:rPr>
          <w:rFonts w:ascii="Calibri" w:hAnsi="Calibri"/>
          <w:b/>
          <w:bCs/>
          <w:color w:val="000000"/>
        </w:rPr>
        <w:t xml:space="preserve">Figure 5: </w:t>
      </w:r>
      <w:r w:rsidR="000032D7" w:rsidRPr="000032D7">
        <w:rPr>
          <w:rFonts w:ascii="Calibri" w:hAnsi="Calibri"/>
          <w:b/>
          <w:bCs/>
          <w:color w:val="000000"/>
        </w:rPr>
        <w:t>Model summary and experimental support</w:t>
      </w:r>
    </w:p>
    <w:p w14:paraId="671006BF" w14:textId="0028DD79" w:rsidR="00A46137" w:rsidRDefault="000D0331" w:rsidP="00EB2A8B">
      <w:pPr>
        <w:pStyle w:val="NormalWeb"/>
        <w:spacing w:after="120" w:line="360" w:lineRule="auto"/>
        <w:contextualSpacing/>
        <w:jc w:val="both"/>
        <w:rPr>
          <w:rFonts w:ascii="Calibri" w:hAnsi="Calibri"/>
          <w:color w:val="000000"/>
        </w:rPr>
      </w:pPr>
      <w:r>
        <w:rPr>
          <w:rFonts w:ascii="Calibri" w:hAnsi="Calibri"/>
          <w:color w:val="000000"/>
        </w:rPr>
        <w:t xml:space="preserve">(A) Shown are over 200 measurements of the promoter activity (y-axis) of the yeast ribosomal gene </w:t>
      </w:r>
      <w:r w:rsidRPr="00EB2A8B">
        <w:rPr>
          <w:rFonts w:ascii="Calibri" w:hAnsi="Calibri"/>
          <w:i/>
          <w:iCs/>
          <w:color w:val="000000"/>
        </w:rPr>
        <w:t>RPL3</w:t>
      </w:r>
      <w:r>
        <w:rPr>
          <w:rFonts w:ascii="Calibri" w:hAnsi="Calibri"/>
          <w:color w:val="000000"/>
        </w:rPr>
        <w:t xml:space="preserve"> as a function of growth rate.  Growth rate was modulated by growing the cells in 6 environmental conditions (methods), and exploiting the natural variability in growth rate in these conditions</w:t>
      </w:r>
      <w:r w:rsidR="00EB2A8B">
        <w:rPr>
          <w:rFonts w:ascii="Calibri" w:hAnsi="Calibri"/>
          <w:color w:val="000000"/>
        </w:rPr>
        <w:t xml:space="preserve"> between different wells in the plate</w:t>
      </w:r>
      <w:r>
        <w:rPr>
          <w:rFonts w:ascii="Calibri" w:hAnsi="Calibri"/>
          <w:color w:val="000000"/>
        </w:rPr>
        <w:t xml:space="preserve">. (B) Shown are the global scaling factors, by which most promoters change their activity between conditions (y-axis) and the square of the growth rate of each condition (x-axis) (data from Keren et al.). </w:t>
      </w:r>
    </w:p>
    <w:p w14:paraId="5D63D39E" w14:textId="77777777" w:rsidR="00A46137" w:rsidRDefault="00A46137">
      <w:pPr>
        <w:pStyle w:val="NormalWeb"/>
        <w:spacing w:line="360" w:lineRule="auto"/>
        <w:contextualSpacing/>
        <w:jc w:val="both"/>
      </w:pPr>
    </w:p>
    <w:p w14:paraId="59BA3953" w14:textId="77777777" w:rsidR="00A46137" w:rsidRDefault="000D0331">
      <w:pPr>
        <w:pStyle w:val="NormalWeb"/>
        <w:spacing w:line="360" w:lineRule="auto"/>
        <w:contextualSpacing/>
        <w:jc w:val="both"/>
        <w:rPr>
          <w:b/>
          <w:bCs/>
          <w:u w:val="single"/>
        </w:rPr>
      </w:pPr>
      <w:r>
        <w:rPr>
          <w:b/>
          <w:bCs/>
          <w:u w:val="single"/>
        </w:rPr>
        <w:t>References</w:t>
      </w:r>
    </w:p>
    <w:p w14:paraId="583618B1" w14:textId="77777777" w:rsidR="00A46137" w:rsidRDefault="000D0331">
      <w:pPr>
        <w:pStyle w:val="NormalWeb"/>
        <w:ind w:left="640" w:hanging="640"/>
      </w:pPr>
      <w:r>
        <w:lastRenderedPageBreak/>
        <w:t>1.</w:t>
      </w:r>
      <w:r>
        <w:tab/>
        <w:t xml:space="preserve">Maaloe, O. in </w:t>
      </w:r>
      <w:r>
        <w:rPr>
          <w:i/>
          <w:iCs/>
        </w:rPr>
        <w:t>Dev. Biol.</w:t>
      </w:r>
      <w:r>
        <w:t xml:space="preserve"> 33–58 (Elsevier, 1969).</w:t>
      </w:r>
    </w:p>
    <w:p w14:paraId="2E5E1B97" w14:textId="77777777" w:rsidR="00A46137" w:rsidRDefault="000D0331">
      <w:pPr>
        <w:pStyle w:val="NormalWeb"/>
        <w:ind w:left="640" w:hanging="640"/>
      </w:pPr>
      <w:r>
        <w:t>2.</w:t>
      </w:r>
      <w:r>
        <w:tab/>
        <w:t xml:space="preserve">Schaechter, M. Dependency on medium and temperature of cell size and chemical composition during balanced growth of Salmonella typhimurium. </w:t>
      </w:r>
      <w:r>
        <w:rPr>
          <w:i/>
          <w:iCs/>
        </w:rPr>
        <w:t>J. Gen. …</w:t>
      </w:r>
      <w:r>
        <w:t xml:space="preserve"> </w:t>
      </w:r>
      <w:r>
        <w:rPr>
          <w:b/>
          <w:bCs/>
        </w:rPr>
        <w:t>19,</w:t>
      </w:r>
      <w:r>
        <w:t xml:space="preserve"> 592–606 (1958).</w:t>
      </w:r>
    </w:p>
    <w:p w14:paraId="6B5528CC" w14:textId="77777777" w:rsidR="00A46137" w:rsidRDefault="000D0331">
      <w:pPr>
        <w:pStyle w:val="NormalWeb"/>
        <w:ind w:left="640" w:hanging="640"/>
      </w:pPr>
      <w:r>
        <w:t>3.</w:t>
      </w:r>
      <w:r>
        <w:tab/>
        <w:t xml:space="preserve">Pedersen, S., Bloch, P. L., Reeh, S. &amp; Neidhardt, F. C. Patterns of protein synthesis in E. coli: a catalog of the amount of 140 individual proteins at different growth rates. </w:t>
      </w:r>
      <w:r>
        <w:rPr>
          <w:i/>
          <w:iCs/>
        </w:rPr>
        <w:t>Cell</w:t>
      </w:r>
      <w:r>
        <w:t xml:space="preserve"> </w:t>
      </w:r>
      <w:r>
        <w:rPr>
          <w:b/>
          <w:bCs/>
        </w:rPr>
        <w:t>14,</w:t>
      </w:r>
      <w:r>
        <w:t xml:space="preserve"> 179–90 (1978).</w:t>
      </w:r>
    </w:p>
    <w:p w14:paraId="3D0B1C1C" w14:textId="77777777" w:rsidR="00A46137" w:rsidRDefault="000D0331">
      <w:pPr>
        <w:pStyle w:val="NormalWeb"/>
        <w:ind w:left="640" w:hanging="640"/>
      </w:pPr>
      <w:r>
        <w:t>4.</w:t>
      </w:r>
      <w:r>
        <w:tab/>
        <w:t xml:space="preserve">Bremer, H. &amp; Dennis, P. Modulation of chemical composition and other parameters of the cell by growth rate. </w:t>
      </w:r>
      <w:r>
        <w:rPr>
          <w:i/>
          <w:iCs/>
        </w:rPr>
        <w:t>Escherichia coli Salmonella …</w:t>
      </w:r>
      <w:r>
        <w:t xml:space="preserve"> (1987). at &lt;http://ctbp.ucsd.edu/qbio/beemer96.pdf&gt;</w:t>
      </w:r>
    </w:p>
    <w:p w14:paraId="6E423DB4" w14:textId="77777777" w:rsidR="00A46137" w:rsidRDefault="000D0331">
      <w:pPr>
        <w:pStyle w:val="NormalWeb"/>
        <w:ind w:left="640" w:hanging="640"/>
      </w:pPr>
      <w:r>
        <w:t>5.</w:t>
      </w:r>
      <w:r>
        <w:tab/>
        <w:t xml:space="preserve">Churchward, G., Bremer, H. &amp; Young, R. Macromolecular composition of bacteria. </w:t>
      </w:r>
      <w:r>
        <w:rPr>
          <w:i/>
          <w:iCs/>
        </w:rPr>
        <w:t>J. Theor. Biol.</w:t>
      </w:r>
      <w:r>
        <w:t xml:space="preserve"> </w:t>
      </w:r>
      <w:r>
        <w:rPr>
          <w:b/>
          <w:bCs/>
        </w:rPr>
        <w:t>94,</w:t>
      </w:r>
      <w:r>
        <w:t xml:space="preserve"> 651–70 (1982).</w:t>
      </w:r>
    </w:p>
    <w:p w14:paraId="7E4612EE" w14:textId="77777777" w:rsidR="00A46137" w:rsidRDefault="000D0331">
      <w:pPr>
        <w:pStyle w:val="NormalWeb"/>
        <w:ind w:left="640" w:hanging="640"/>
      </w:pPr>
      <w:r>
        <w:t>6.</w:t>
      </w:r>
      <w:r>
        <w:tab/>
        <w:t xml:space="preserve">John L. Ingraham, Ole Maaløe, F. C. N. </w:t>
      </w:r>
      <w:r>
        <w:rPr>
          <w:i/>
          <w:iCs/>
        </w:rPr>
        <w:t>Growth of the bacterial cell</w:t>
      </w:r>
      <w:r>
        <w:t>. 435 (. Sinauer Assoc., Sunderland, MA, 1983).</w:t>
      </w:r>
    </w:p>
    <w:p w14:paraId="61512E11" w14:textId="77777777" w:rsidR="00A46137" w:rsidRDefault="000D0331">
      <w:pPr>
        <w:pStyle w:val="NormalWeb"/>
        <w:ind w:left="640" w:hanging="640"/>
      </w:pPr>
      <w:r>
        <w:t>7.</w:t>
      </w:r>
      <w:r>
        <w:tab/>
        <w:t xml:space="preserve">Gourse, R. L., Gaal, T., Bartlett, M. S., Appleman, J. A. &amp; Ross, W. rRNA transcription and growth rate-dependent regulation of ribosome synthesis in Escherichia coli. </w:t>
      </w:r>
      <w:r>
        <w:rPr>
          <w:i/>
          <w:iCs/>
        </w:rPr>
        <w:t>Annu. Rev. Microbiol.</w:t>
      </w:r>
      <w:r>
        <w:t xml:space="preserve"> </w:t>
      </w:r>
      <w:r>
        <w:rPr>
          <w:b/>
          <w:bCs/>
        </w:rPr>
        <w:t>50,</w:t>
      </w:r>
      <w:r>
        <w:t xml:space="preserve"> 645–77 (1996).</w:t>
      </w:r>
    </w:p>
    <w:p w14:paraId="02613AE4" w14:textId="77777777" w:rsidR="00A46137" w:rsidRDefault="000D0331">
      <w:pPr>
        <w:pStyle w:val="NormalWeb"/>
        <w:ind w:left="640" w:hanging="640"/>
      </w:pPr>
      <w:r>
        <w:t>8.</w:t>
      </w:r>
      <w:r>
        <w:tab/>
        <w:t xml:space="preserve">Gaal, T., Bartlett, M. S., Ross, W., Turnbough, C. L. &amp; Gourse, R. L. Transcription regulation by initiating NTP concentration: rRNA synthesis in bacteria. </w:t>
      </w:r>
      <w:r>
        <w:rPr>
          <w:i/>
          <w:iCs/>
        </w:rPr>
        <w:t>Science</w:t>
      </w:r>
      <w:r>
        <w:t xml:space="preserve"> </w:t>
      </w:r>
      <w:r>
        <w:rPr>
          <w:b/>
          <w:bCs/>
        </w:rPr>
        <w:t>278,</w:t>
      </w:r>
      <w:r>
        <w:t xml:space="preserve"> 2092–7 (1997).</w:t>
      </w:r>
    </w:p>
    <w:p w14:paraId="671CE1D7" w14:textId="77777777" w:rsidR="00A46137" w:rsidRDefault="000D0331">
      <w:pPr>
        <w:pStyle w:val="NormalWeb"/>
        <w:ind w:left="640" w:hanging="640"/>
      </w:pPr>
      <w:r>
        <w:t>9.</w:t>
      </w:r>
      <w:r>
        <w:tab/>
        <w:t xml:space="preserve">Chatterji, D. &amp; Ojha, A. K. Revisiting the stringent response, ppGpp and starvation signaling. </w:t>
      </w:r>
      <w:r>
        <w:rPr>
          <w:i/>
          <w:iCs/>
        </w:rPr>
        <w:t>Curr. Opin. Microbiol.</w:t>
      </w:r>
      <w:r>
        <w:t xml:space="preserve"> </w:t>
      </w:r>
      <w:r>
        <w:rPr>
          <w:b/>
          <w:bCs/>
        </w:rPr>
        <w:t>4,</w:t>
      </w:r>
      <w:r>
        <w:t xml:space="preserve"> 160–5 (2001).</w:t>
      </w:r>
    </w:p>
    <w:p w14:paraId="5A10EAF8" w14:textId="77777777" w:rsidR="00A46137" w:rsidRDefault="000D0331">
      <w:pPr>
        <w:pStyle w:val="NormalWeb"/>
        <w:ind w:left="640" w:hanging="640"/>
      </w:pPr>
      <w:r>
        <w:t>10.</w:t>
      </w:r>
      <w:r>
        <w:tab/>
        <w:t xml:space="preserve">Brauer, M. J. </w:t>
      </w:r>
      <w:r>
        <w:rPr>
          <w:i/>
          <w:iCs/>
        </w:rPr>
        <w:t>et al.</w:t>
      </w:r>
      <w:r>
        <w:t xml:space="preserve"> Coordination of growth rate, cell cycle, stress response, and metabolic activity in yeast. </w:t>
      </w:r>
      <w:r>
        <w:rPr>
          <w:i/>
          <w:iCs/>
        </w:rPr>
        <w:t>Mol. Biol. Cell</w:t>
      </w:r>
      <w:r>
        <w:t xml:space="preserve"> </w:t>
      </w:r>
      <w:r>
        <w:rPr>
          <w:b/>
          <w:bCs/>
        </w:rPr>
        <w:t>19,</w:t>
      </w:r>
      <w:r>
        <w:t xml:space="preserve"> 352–67 (2008).</w:t>
      </w:r>
    </w:p>
    <w:p w14:paraId="56131238" w14:textId="77777777" w:rsidR="00A46137" w:rsidRDefault="000D0331">
      <w:pPr>
        <w:pStyle w:val="NormalWeb"/>
        <w:ind w:left="640" w:hanging="640"/>
      </w:pPr>
      <w:r>
        <w:t>11.</w:t>
      </w:r>
      <w:r>
        <w:tab/>
        <w:t xml:space="preserve">Zeevi, D. </w:t>
      </w:r>
      <w:r>
        <w:rPr>
          <w:i/>
          <w:iCs/>
        </w:rPr>
        <w:t>et al.</w:t>
      </w:r>
      <w:r>
        <w:t xml:space="preserve"> Compensation for differences in gene copy number among yeast ribosomal proteins is encoded within their promoters. </w:t>
      </w:r>
      <w:r>
        <w:rPr>
          <w:i/>
          <w:iCs/>
        </w:rPr>
        <w:t>Genome Res.</w:t>
      </w:r>
      <w:r>
        <w:t xml:space="preserve"> </w:t>
      </w:r>
      <w:r>
        <w:rPr>
          <w:b/>
          <w:bCs/>
        </w:rPr>
        <w:t>21,</w:t>
      </w:r>
      <w:r>
        <w:t xml:space="preserve"> 2114–28 (2011).</w:t>
      </w:r>
    </w:p>
    <w:p w14:paraId="34AEDE4A" w14:textId="77777777" w:rsidR="00A46137" w:rsidRDefault="000D0331">
      <w:pPr>
        <w:pStyle w:val="NormalWeb"/>
        <w:ind w:left="640" w:hanging="640"/>
      </w:pPr>
      <w:r>
        <w:t>12.</w:t>
      </w:r>
      <w:r>
        <w:tab/>
        <w:t xml:space="preserve">Keren, L. </w:t>
      </w:r>
      <w:r>
        <w:rPr>
          <w:i/>
          <w:iCs/>
        </w:rPr>
        <w:t>et al.</w:t>
      </w:r>
      <w:r>
        <w:t xml:space="preserve"> Promoters maintain their relative activity levels under different growth conditions. </w:t>
      </w:r>
      <w:r>
        <w:rPr>
          <w:i/>
          <w:iCs/>
        </w:rPr>
        <w:t>Mol. Syst. Biol.</w:t>
      </w:r>
      <w:r>
        <w:t xml:space="preserve"> </w:t>
      </w:r>
      <w:r>
        <w:rPr>
          <w:b/>
          <w:bCs/>
        </w:rPr>
        <w:t>9,</w:t>
      </w:r>
      <w:r>
        <w:t xml:space="preserve"> (2013).</w:t>
      </w:r>
    </w:p>
    <w:p w14:paraId="33927E99" w14:textId="77777777" w:rsidR="00A46137" w:rsidRDefault="000D0331">
      <w:pPr>
        <w:pStyle w:val="NormalWeb"/>
        <w:ind w:left="640" w:hanging="640"/>
      </w:pPr>
      <w:r>
        <w:t>13.</w:t>
      </w:r>
      <w:r>
        <w:tab/>
        <w:t xml:space="preserve">You, C. </w:t>
      </w:r>
      <w:r>
        <w:rPr>
          <w:i/>
          <w:iCs/>
        </w:rPr>
        <w:t>et al.</w:t>
      </w:r>
      <w:r>
        <w:t xml:space="preserve"> Coordination of bacterial proteome with metabolism by cyclic AMP signalling. </w:t>
      </w:r>
      <w:r>
        <w:rPr>
          <w:i/>
          <w:iCs/>
        </w:rPr>
        <w:t>Nature</w:t>
      </w:r>
      <w:r>
        <w:t xml:space="preserve"> </w:t>
      </w:r>
      <w:r>
        <w:rPr>
          <w:b/>
          <w:bCs/>
        </w:rPr>
        <w:t>advance on,</w:t>
      </w:r>
      <w:r>
        <w:t xml:space="preserve"> (2013).</w:t>
      </w:r>
    </w:p>
    <w:p w14:paraId="160F7286" w14:textId="77777777" w:rsidR="00A46137" w:rsidRDefault="000D0331">
      <w:pPr>
        <w:pStyle w:val="NormalWeb"/>
        <w:ind w:left="640" w:hanging="640"/>
      </w:pPr>
      <w:r>
        <w:t>14.</w:t>
      </w:r>
      <w:r>
        <w:tab/>
        <w:t xml:space="preserve">Gasch, A. P. </w:t>
      </w:r>
      <w:r>
        <w:rPr>
          <w:i/>
          <w:iCs/>
        </w:rPr>
        <w:t>et al.</w:t>
      </w:r>
      <w:r>
        <w:t xml:space="preserve"> Genomic expression programs in the response of yeast cells to environmental changes. </w:t>
      </w:r>
      <w:r>
        <w:rPr>
          <w:i/>
          <w:iCs/>
        </w:rPr>
        <w:t>Mol. Biol. Cell</w:t>
      </w:r>
      <w:r>
        <w:t xml:space="preserve"> </w:t>
      </w:r>
      <w:r>
        <w:rPr>
          <w:b/>
          <w:bCs/>
        </w:rPr>
        <w:t>11,</w:t>
      </w:r>
      <w:r>
        <w:t xml:space="preserve"> 4241–57 (2000).</w:t>
      </w:r>
    </w:p>
    <w:p w14:paraId="69A94855" w14:textId="77777777" w:rsidR="00A46137" w:rsidRDefault="000D0331">
      <w:pPr>
        <w:pStyle w:val="NormalWeb"/>
        <w:ind w:left="640" w:hanging="640"/>
      </w:pPr>
      <w:r>
        <w:lastRenderedPageBreak/>
        <w:t>15.</w:t>
      </w:r>
      <w:r>
        <w:tab/>
        <w:t xml:space="preserve">Saldanha, A. J., Brauer, M. J. &amp; Botstein, D. Nutritional homeostasis in batch and steady-state culture of yeast. </w:t>
      </w:r>
      <w:r>
        <w:rPr>
          <w:i/>
          <w:iCs/>
        </w:rPr>
        <w:t>Mol. Biol. Cell</w:t>
      </w:r>
      <w:r>
        <w:t xml:space="preserve"> </w:t>
      </w:r>
      <w:r>
        <w:rPr>
          <w:b/>
          <w:bCs/>
        </w:rPr>
        <w:t>15,</w:t>
      </w:r>
      <w:r>
        <w:t xml:space="preserve"> 4089–104 (2004).</w:t>
      </w:r>
    </w:p>
    <w:p w14:paraId="1E48D3ED" w14:textId="77777777" w:rsidR="00A46137" w:rsidRDefault="000D0331">
      <w:pPr>
        <w:pStyle w:val="NormalWeb"/>
        <w:ind w:left="640" w:hanging="640"/>
      </w:pPr>
      <w:r>
        <w:t>16.</w:t>
      </w:r>
      <w:r>
        <w:tab/>
        <w:t xml:space="preserve">Castrillo, J. I. </w:t>
      </w:r>
      <w:r>
        <w:rPr>
          <w:i/>
          <w:iCs/>
        </w:rPr>
        <w:t>et al.</w:t>
      </w:r>
      <w:r>
        <w:t xml:space="preserve"> Growth control of the eukaryote cell: a systems biology study in yeast. </w:t>
      </w:r>
      <w:r>
        <w:rPr>
          <w:i/>
          <w:iCs/>
        </w:rPr>
        <w:t>J. Biol.</w:t>
      </w:r>
      <w:r>
        <w:t xml:space="preserve"> </w:t>
      </w:r>
      <w:r>
        <w:rPr>
          <w:b/>
          <w:bCs/>
        </w:rPr>
        <w:t>6,</w:t>
      </w:r>
      <w:r>
        <w:t xml:space="preserve"> 4 (2007).</w:t>
      </w:r>
    </w:p>
    <w:p w14:paraId="6AF6E5EA" w14:textId="77777777" w:rsidR="00A46137" w:rsidRDefault="000D0331">
      <w:pPr>
        <w:pStyle w:val="NormalWeb"/>
        <w:ind w:left="640" w:hanging="640"/>
      </w:pPr>
      <w:r>
        <w:t>17.</w:t>
      </w:r>
      <w:r>
        <w:tab/>
        <w:t xml:space="preserve">Zaslaver, A. </w:t>
      </w:r>
      <w:r>
        <w:rPr>
          <w:i/>
          <w:iCs/>
        </w:rPr>
        <w:t>et al.</w:t>
      </w:r>
      <w:r>
        <w:t xml:space="preserve"> Invariant distribution of promoter activities in Escherichia coli. </w:t>
      </w:r>
      <w:r>
        <w:rPr>
          <w:i/>
          <w:iCs/>
        </w:rPr>
        <w:t>PLoS Comput. Biol.</w:t>
      </w:r>
      <w:r>
        <w:t xml:space="preserve"> </w:t>
      </w:r>
      <w:r>
        <w:rPr>
          <w:b/>
          <w:bCs/>
        </w:rPr>
        <w:t>5,</w:t>
      </w:r>
      <w:r>
        <w:t xml:space="preserve"> e1000545 (2009).</w:t>
      </w:r>
    </w:p>
    <w:p w14:paraId="1CDF3267" w14:textId="77777777" w:rsidR="00A46137" w:rsidRDefault="000D0331">
      <w:pPr>
        <w:pStyle w:val="NormalWeb"/>
        <w:ind w:left="640" w:hanging="640"/>
      </w:pPr>
      <w:r>
        <w:t>18.</w:t>
      </w:r>
      <w:r>
        <w:tab/>
        <w:t xml:space="preserve">Berthoumieux, S. </w:t>
      </w:r>
      <w:r>
        <w:rPr>
          <w:i/>
          <w:iCs/>
        </w:rPr>
        <w:t>et al.</w:t>
      </w:r>
      <w:r>
        <w:t xml:space="preserve"> Shared control of gene expression in bacteria by transcription factors and global physiology of the cell. </w:t>
      </w:r>
      <w:r>
        <w:rPr>
          <w:i/>
          <w:iCs/>
        </w:rPr>
        <w:t>Mol. Syst. Biol.</w:t>
      </w:r>
      <w:r>
        <w:t xml:space="preserve"> </w:t>
      </w:r>
      <w:r>
        <w:rPr>
          <w:b/>
          <w:bCs/>
        </w:rPr>
        <w:t>9,</w:t>
      </w:r>
      <w:r>
        <w:t xml:space="preserve"> (2013).</w:t>
      </w:r>
    </w:p>
    <w:p w14:paraId="399D5E94" w14:textId="77777777" w:rsidR="00A46137" w:rsidRDefault="000D0331">
      <w:pPr>
        <w:pStyle w:val="NormalWeb"/>
        <w:ind w:left="640" w:hanging="640"/>
      </w:pPr>
      <w:r>
        <w:t>19.</w:t>
      </w:r>
      <w:r>
        <w:tab/>
        <w:t xml:space="preserve">Gerosa, L., Kochanowski, K., Heinemann, M. &amp; Sauer, U. Dissecting specific and global transcriptional regulation of bacterial gene expression. </w:t>
      </w:r>
      <w:r>
        <w:rPr>
          <w:i/>
          <w:iCs/>
        </w:rPr>
        <w:t>Mol. Syst. Biol.</w:t>
      </w:r>
      <w:r>
        <w:t xml:space="preserve"> </w:t>
      </w:r>
      <w:r>
        <w:rPr>
          <w:b/>
          <w:bCs/>
        </w:rPr>
        <w:t>9,</w:t>
      </w:r>
      <w:r>
        <w:t xml:space="preserve"> 658 (2013).</w:t>
      </w:r>
    </w:p>
    <w:p w14:paraId="65422057" w14:textId="77777777" w:rsidR="00A46137" w:rsidRDefault="000D0331">
      <w:pPr>
        <w:pStyle w:val="NormalWeb"/>
        <w:ind w:left="640" w:hanging="640"/>
      </w:pPr>
      <w:r>
        <w:t>20.</w:t>
      </w:r>
      <w:r>
        <w:tab/>
        <w:t xml:space="preserve">Klumpp, S. &amp; Hwa, T. Growth-rate-dependent partitioning of RNA polymerases in bacteria. </w:t>
      </w:r>
      <w:r>
        <w:rPr>
          <w:i/>
          <w:iCs/>
        </w:rPr>
        <w:t>Proc. Natl. Acad. Sci. U. S. A.</w:t>
      </w:r>
      <w:r>
        <w:t xml:space="preserve"> </w:t>
      </w:r>
      <w:r>
        <w:rPr>
          <w:b/>
          <w:bCs/>
        </w:rPr>
        <w:t>105,</w:t>
      </w:r>
      <w:r>
        <w:t xml:space="preserve"> 20245–50 (2008).</w:t>
      </w:r>
    </w:p>
    <w:p w14:paraId="34DF9BDF" w14:textId="77777777" w:rsidR="00A46137" w:rsidRDefault="000D0331">
      <w:pPr>
        <w:pStyle w:val="NormalWeb"/>
        <w:ind w:left="640" w:hanging="640"/>
      </w:pPr>
      <w:r>
        <w:t>21.</w:t>
      </w:r>
      <w:r>
        <w:tab/>
        <w:t xml:space="preserve">Regenberg, B. </w:t>
      </w:r>
      <w:r>
        <w:rPr>
          <w:i/>
          <w:iCs/>
        </w:rPr>
        <w:t>et al.</w:t>
      </w:r>
      <w:r>
        <w:t xml:space="preserve"> Growth-rate regulated genes have profound impact on interpretation of transcriptome profiling in Saccharomyces cerevisiae. </w:t>
      </w:r>
      <w:r>
        <w:rPr>
          <w:i/>
          <w:iCs/>
        </w:rPr>
        <w:t>Genome Biol.</w:t>
      </w:r>
      <w:r>
        <w:t xml:space="preserve"> </w:t>
      </w:r>
      <w:r>
        <w:rPr>
          <w:b/>
          <w:bCs/>
        </w:rPr>
        <w:t>7,</w:t>
      </w:r>
      <w:r>
        <w:t xml:space="preserve"> R107 (2006).</w:t>
      </w:r>
    </w:p>
    <w:p w14:paraId="016B93EE" w14:textId="77777777" w:rsidR="00A46137" w:rsidRDefault="000D0331">
      <w:pPr>
        <w:pStyle w:val="NormalWeb"/>
        <w:ind w:left="640" w:hanging="640"/>
      </w:pPr>
      <w:r>
        <w:t>22.</w:t>
      </w:r>
      <w:r>
        <w:tab/>
        <w:t xml:space="preserve">Klumpp, S., Zhang, Z. &amp; Hwa, T. Growth rate-dependent global effects on gene expression in bacteria. </w:t>
      </w:r>
      <w:r>
        <w:rPr>
          <w:i/>
          <w:iCs/>
        </w:rPr>
        <w:t>Cell</w:t>
      </w:r>
      <w:r>
        <w:t xml:space="preserve"> </w:t>
      </w:r>
      <w:r>
        <w:rPr>
          <w:b/>
          <w:bCs/>
        </w:rPr>
        <w:t>139,</w:t>
      </w:r>
      <w:r>
        <w:t xml:space="preserve"> 1366–75 (2009).</w:t>
      </w:r>
    </w:p>
    <w:p w14:paraId="1716C3BE" w14:textId="77777777" w:rsidR="00A46137" w:rsidRDefault="000D0331">
      <w:pPr>
        <w:pStyle w:val="NormalWeb"/>
        <w:ind w:left="640" w:hanging="640"/>
      </w:pPr>
      <w:r>
        <w:t>23.</w:t>
      </w:r>
      <w:r>
        <w:tab/>
        <w:t xml:space="preserve">Scott, M., Gunderson, C. W., Mateescu, E. M., Zhang, Z. &amp; Hwa, T. Interdependence of cell growth and gene expression: origins and consequences. </w:t>
      </w:r>
      <w:r>
        <w:rPr>
          <w:i/>
          <w:iCs/>
        </w:rPr>
        <w:t>Science</w:t>
      </w:r>
      <w:r>
        <w:t xml:space="preserve"> </w:t>
      </w:r>
      <w:r>
        <w:rPr>
          <w:b/>
          <w:bCs/>
        </w:rPr>
        <w:t>330,</w:t>
      </w:r>
      <w:r>
        <w:t xml:space="preserve"> 1099–102 (2010).</w:t>
      </w:r>
    </w:p>
    <w:p w14:paraId="5F5FFEEE" w14:textId="77777777" w:rsidR="00A46137" w:rsidRDefault="000D0331">
      <w:pPr>
        <w:pStyle w:val="NormalWeb"/>
        <w:ind w:left="640" w:hanging="640"/>
      </w:pPr>
      <w:r>
        <w:t>24.</w:t>
      </w:r>
      <w:r>
        <w:tab/>
        <w:t xml:space="preserve">Levy, S. &amp; Barkai, N. Coordination of gene expression with growth rate: a feedback or a feed-forward strategy? </w:t>
      </w:r>
      <w:r>
        <w:rPr>
          <w:i/>
          <w:iCs/>
        </w:rPr>
        <w:t>FEBS Lett.</w:t>
      </w:r>
      <w:r>
        <w:t xml:space="preserve"> </w:t>
      </w:r>
      <w:r>
        <w:rPr>
          <w:b/>
          <w:bCs/>
        </w:rPr>
        <w:t>583,</w:t>
      </w:r>
      <w:r>
        <w:t xml:space="preserve"> 3974–8 (2009).</w:t>
      </w:r>
    </w:p>
    <w:p w14:paraId="00C3CA91" w14:textId="77777777" w:rsidR="00A46137" w:rsidRDefault="000D0331">
      <w:pPr>
        <w:pStyle w:val="NormalWeb"/>
        <w:ind w:left="640" w:hanging="640"/>
      </w:pPr>
      <w:r>
        <w:t>25.</w:t>
      </w:r>
      <w:r>
        <w:tab/>
        <w:t xml:space="preserve">Elowitz, M. B., Levine, A. J., Siggia, E. D. &amp; Swain, P. S. Stochastic gene expression in a single cell. </w:t>
      </w:r>
      <w:r>
        <w:rPr>
          <w:i/>
          <w:iCs/>
        </w:rPr>
        <w:t>Science</w:t>
      </w:r>
      <w:r>
        <w:t xml:space="preserve"> </w:t>
      </w:r>
      <w:r>
        <w:rPr>
          <w:b/>
          <w:bCs/>
        </w:rPr>
        <w:t>297,</w:t>
      </w:r>
      <w:r>
        <w:t xml:space="preserve"> 1183–6 (2002).</w:t>
      </w:r>
    </w:p>
    <w:p w14:paraId="723ECD3A" w14:textId="77777777" w:rsidR="00A46137" w:rsidRDefault="000D0331">
      <w:pPr>
        <w:pStyle w:val="NormalWeb"/>
        <w:ind w:left="640" w:hanging="640"/>
      </w:pPr>
      <w:r>
        <w:t>26.</w:t>
      </w:r>
      <w:r>
        <w:tab/>
        <w:t xml:space="preserve">Acar, M., Becskei, A. &amp; van Oudenaarden, A. Enhancement of cellular memory by reducing stochastic transitions. </w:t>
      </w:r>
      <w:r>
        <w:rPr>
          <w:i/>
          <w:iCs/>
        </w:rPr>
        <w:t>Nature</w:t>
      </w:r>
      <w:r>
        <w:t xml:space="preserve"> </w:t>
      </w:r>
      <w:r>
        <w:rPr>
          <w:b/>
          <w:bCs/>
        </w:rPr>
        <w:t>435,</w:t>
      </w:r>
      <w:r>
        <w:t xml:space="preserve"> 228–32 (2005).</w:t>
      </w:r>
    </w:p>
    <w:p w14:paraId="6E541EE2" w14:textId="77777777" w:rsidR="00A46137" w:rsidRDefault="000D0331">
      <w:pPr>
        <w:pStyle w:val="NormalWeb"/>
        <w:ind w:left="640" w:hanging="640"/>
      </w:pPr>
      <w:r>
        <w:t>27.</w:t>
      </w:r>
      <w:r>
        <w:tab/>
        <w:t xml:space="preserve">Colman-Lerner, A. </w:t>
      </w:r>
      <w:r>
        <w:rPr>
          <w:i/>
          <w:iCs/>
        </w:rPr>
        <w:t>et al.</w:t>
      </w:r>
      <w:r>
        <w:t xml:space="preserve"> Regulated cell-to-cell variation in a cell-fate decision system. </w:t>
      </w:r>
      <w:r>
        <w:rPr>
          <w:i/>
          <w:iCs/>
        </w:rPr>
        <w:t>Nature</w:t>
      </w:r>
      <w:r>
        <w:t xml:space="preserve"> </w:t>
      </w:r>
      <w:r>
        <w:rPr>
          <w:b/>
          <w:bCs/>
        </w:rPr>
        <w:t>437,</w:t>
      </w:r>
      <w:r>
        <w:t xml:space="preserve"> 699–706 (2005).</w:t>
      </w:r>
    </w:p>
    <w:p w14:paraId="2C31B060" w14:textId="77777777" w:rsidR="00A46137" w:rsidRDefault="000D0331">
      <w:pPr>
        <w:pStyle w:val="NormalWeb"/>
        <w:ind w:left="640" w:hanging="640"/>
      </w:pPr>
      <w:r>
        <w:t>28.</w:t>
      </w:r>
      <w:r>
        <w:tab/>
        <w:t xml:space="preserve">Raser, J. M. &amp; O’Shea, E. K. Control of stochasticity in eukaryotic gene expression. </w:t>
      </w:r>
      <w:r>
        <w:rPr>
          <w:i/>
          <w:iCs/>
        </w:rPr>
        <w:t>Science</w:t>
      </w:r>
      <w:r>
        <w:t xml:space="preserve"> </w:t>
      </w:r>
      <w:r>
        <w:rPr>
          <w:b/>
          <w:bCs/>
        </w:rPr>
        <w:t>304,</w:t>
      </w:r>
      <w:r>
        <w:t xml:space="preserve"> 1811–4 (2004).</w:t>
      </w:r>
    </w:p>
    <w:p w14:paraId="0948187D" w14:textId="77777777" w:rsidR="00A46137" w:rsidRDefault="000D0331">
      <w:pPr>
        <w:pStyle w:val="NormalWeb"/>
        <w:ind w:left="640" w:hanging="640"/>
      </w:pPr>
      <w:r>
        <w:lastRenderedPageBreak/>
        <w:t>29.</w:t>
      </w:r>
      <w:r>
        <w:tab/>
        <w:t xml:space="preserve">Volfson, D. </w:t>
      </w:r>
      <w:r>
        <w:rPr>
          <w:i/>
          <w:iCs/>
        </w:rPr>
        <w:t>et al.</w:t>
      </w:r>
      <w:r>
        <w:t xml:space="preserve"> Origins of extrinsic variability in eukaryotic gene expression. </w:t>
      </w:r>
      <w:r>
        <w:rPr>
          <w:i/>
          <w:iCs/>
        </w:rPr>
        <w:t>Nature</w:t>
      </w:r>
      <w:r>
        <w:t xml:space="preserve"> </w:t>
      </w:r>
      <w:r>
        <w:rPr>
          <w:b/>
          <w:bCs/>
        </w:rPr>
        <w:t>439,</w:t>
      </w:r>
      <w:r>
        <w:t xml:space="preserve"> 861–4 (2006).</w:t>
      </w:r>
    </w:p>
    <w:p w14:paraId="2DE01D12" w14:textId="77777777" w:rsidR="00A46137" w:rsidRDefault="000D0331">
      <w:pPr>
        <w:pStyle w:val="NormalWeb"/>
        <w:ind w:left="640" w:hanging="640"/>
      </w:pPr>
      <w:r>
        <w:t>30.</w:t>
      </w:r>
      <w:r>
        <w:tab/>
        <w:t xml:space="preserve">Newman, J. R. S. </w:t>
      </w:r>
      <w:r>
        <w:rPr>
          <w:i/>
          <w:iCs/>
        </w:rPr>
        <w:t>et al.</w:t>
      </w:r>
      <w:r>
        <w:t xml:space="preserve"> Single-cell proteomic analysis of S. cerevisiae reveals the architecture of biological noise. </w:t>
      </w:r>
      <w:r>
        <w:rPr>
          <w:i/>
          <w:iCs/>
        </w:rPr>
        <w:t>Nature</w:t>
      </w:r>
      <w:r>
        <w:t xml:space="preserve"> </w:t>
      </w:r>
      <w:r>
        <w:rPr>
          <w:b/>
          <w:bCs/>
        </w:rPr>
        <w:t>441,</w:t>
      </w:r>
      <w:r>
        <w:t xml:space="preserve"> 840–6 (2006).</w:t>
      </w:r>
    </w:p>
    <w:p w14:paraId="09C81515" w14:textId="77777777" w:rsidR="00A46137" w:rsidRDefault="000D0331">
      <w:pPr>
        <w:pStyle w:val="NormalWeb"/>
        <w:ind w:left="640" w:hanging="640"/>
      </w:pPr>
      <w:r>
        <w:t>31.</w:t>
      </w:r>
      <w:r>
        <w:tab/>
        <w:t xml:space="preserve">Raj, A. &amp; van Oudenaarden, A. Nature, Nurture, or Chance: Stochastic Gene Expression and Its Consequences. </w:t>
      </w:r>
      <w:r>
        <w:rPr>
          <w:i/>
          <w:iCs/>
        </w:rPr>
        <w:t>Cell</w:t>
      </w:r>
      <w:r>
        <w:t xml:space="preserve"> </w:t>
      </w:r>
      <w:r>
        <w:rPr>
          <w:b/>
          <w:bCs/>
        </w:rPr>
        <w:t>135,</w:t>
      </w:r>
      <w:r>
        <w:t xml:space="preserve"> 216–226 (2008).</w:t>
      </w:r>
    </w:p>
    <w:p w14:paraId="5BDD7C6D" w14:textId="77777777" w:rsidR="00A46137" w:rsidRDefault="000D0331">
      <w:pPr>
        <w:pStyle w:val="NormalWeb"/>
        <w:ind w:left="640" w:hanging="640"/>
      </w:pPr>
      <w:r>
        <w:t>32.</w:t>
      </w:r>
      <w:r>
        <w:tab/>
        <w:t xml:space="preserve">Ehrenberg, M. &amp; Kurland, C. G. Costs of accuracy determined by a maximal growth rate constraint. </w:t>
      </w:r>
      <w:r>
        <w:rPr>
          <w:i/>
          <w:iCs/>
        </w:rPr>
        <w:t>Q. Rev. Biophys.</w:t>
      </w:r>
      <w:r>
        <w:t xml:space="preserve"> </w:t>
      </w:r>
      <w:r>
        <w:rPr>
          <w:b/>
          <w:bCs/>
        </w:rPr>
        <w:t>17,</w:t>
      </w:r>
      <w:r>
        <w:t xml:space="preserve"> 45–82 (1984).</w:t>
      </w:r>
    </w:p>
    <w:p w14:paraId="5AFB4B78" w14:textId="77777777" w:rsidR="00A46137" w:rsidRDefault="000D0331">
      <w:pPr>
        <w:pStyle w:val="NormalWeb"/>
        <w:ind w:left="640" w:hanging="640"/>
      </w:pPr>
      <w:r>
        <w:t>33.</w:t>
      </w:r>
      <w:r>
        <w:tab/>
        <w:t xml:space="preserve">Costenoble, R. </w:t>
      </w:r>
      <w:r>
        <w:rPr>
          <w:i/>
          <w:iCs/>
        </w:rPr>
        <w:t>et al.</w:t>
      </w:r>
      <w:r>
        <w:t xml:space="preserve"> Comprehensive quantitative analysis of central carbon and amino-acid metabolism in Saccharomyces cerevisiae under multiple conditions by targeted proteomics. </w:t>
      </w:r>
      <w:r>
        <w:rPr>
          <w:i/>
          <w:iCs/>
        </w:rPr>
        <w:t>Mol. Syst. Biol.</w:t>
      </w:r>
      <w:r>
        <w:t xml:space="preserve"> </w:t>
      </w:r>
      <w:r>
        <w:rPr>
          <w:b/>
          <w:bCs/>
        </w:rPr>
        <w:t>7,</w:t>
      </w:r>
      <w:r>
        <w:t xml:space="preserve"> 464 (2011).</w:t>
      </w:r>
    </w:p>
    <w:p w14:paraId="758B2DAE" w14:textId="77777777" w:rsidR="00A46137" w:rsidRDefault="000D0331">
      <w:pPr>
        <w:pStyle w:val="NormalWeb"/>
        <w:ind w:left="640" w:hanging="640"/>
      </w:pPr>
      <w:r>
        <w:t>34.</w:t>
      </w:r>
      <w:r>
        <w:tab/>
        <w:t xml:space="preserve">Molenaar, D., van Berlo, R., de Ridder, D. &amp; Teusink, B. Shifts in growth strategies reflect tradeoffs in cellular economics. </w:t>
      </w:r>
      <w:r>
        <w:rPr>
          <w:i/>
          <w:iCs/>
        </w:rPr>
        <w:t>Mol. Syst. Biol.</w:t>
      </w:r>
      <w:r>
        <w:t xml:space="preserve"> </w:t>
      </w:r>
      <w:r>
        <w:rPr>
          <w:b/>
          <w:bCs/>
        </w:rPr>
        <w:t>5,</w:t>
      </w:r>
      <w:r>
        <w:t xml:space="preserve"> 323 (2009).</w:t>
      </w:r>
    </w:p>
    <w:p w14:paraId="77646C69" w14:textId="77777777" w:rsidR="00A46137" w:rsidRDefault="000D0331">
      <w:pPr>
        <w:pStyle w:val="NormalWeb"/>
        <w:ind w:left="640" w:hanging="640"/>
      </w:pPr>
      <w:r>
        <w:t>35.</w:t>
      </w:r>
      <w:r>
        <w:tab/>
        <w:t xml:space="preserve">Ibarra, R. U., Edwards, J. S. &amp; Palsson, B. O. Escherichia coli K-12 undergoes adaptive evolution to achieve in silico predicted optimal growth. </w:t>
      </w:r>
      <w:r>
        <w:rPr>
          <w:i/>
          <w:iCs/>
        </w:rPr>
        <w:t>Nature</w:t>
      </w:r>
      <w:r>
        <w:t xml:space="preserve"> </w:t>
      </w:r>
      <w:r>
        <w:rPr>
          <w:b/>
          <w:bCs/>
        </w:rPr>
        <w:t>420,</w:t>
      </w:r>
      <w:r>
        <w:t xml:space="preserve"> 186–9 (2002).</w:t>
      </w:r>
    </w:p>
    <w:p w14:paraId="629FF041" w14:textId="77777777" w:rsidR="00A46137" w:rsidRDefault="000D0331">
      <w:pPr>
        <w:pStyle w:val="NormalWeb"/>
        <w:ind w:left="640" w:hanging="640"/>
      </w:pPr>
      <w:r>
        <w:t>36.</w:t>
      </w:r>
      <w:r>
        <w:tab/>
        <w:t xml:space="preserve">Barrick, J. E. &amp; Lenski, R. E. Genome dynamics during experimental evolution. </w:t>
      </w:r>
      <w:r>
        <w:rPr>
          <w:i/>
          <w:iCs/>
        </w:rPr>
        <w:t>Nat. Rev. Genet.</w:t>
      </w:r>
      <w:r>
        <w:t xml:space="preserve"> </w:t>
      </w:r>
      <w:r>
        <w:rPr>
          <w:b/>
          <w:bCs/>
        </w:rPr>
        <w:t>14,</w:t>
      </w:r>
      <w:r>
        <w:t xml:space="preserve"> 827–839 (2013).</w:t>
      </w:r>
    </w:p>
    <w:p w14:paraId="2CD0CE0C" w14:textId="77777777" w:rsidR="00A46137" w:rsidRDefault="000D0331">
      <w:pPr>
        <w:pStyle w:val="NormalWeb"/>
        <w:ind w:left="640" w:hanging="640"/>
      </w:pPr>
      <w:r>
        <w:t>37.</w:t>
      </w:r>
      <w:r>
        <w:tab/>
        <w:t xml:space="preserve">Lovén, J. </w:t>
      </w:r>
      <w:r>
        <w:rPr>
          <w:i/>
          <w:iCs/>
        </w:rPr>
        <w:t>et al.</w:t>
      </w:r>
      <w:r>
        <w:t xml:space="preserve"> Revisiting global gene expression analysis. </w:t>
      </w:r>
      <w:r>
        <w:rPr>
          <w:i/>
          <w:iCs/>
        </w:rPr>
        <w:t>Cell</w:t>
      </w:r>
      <w:r>
        <w:t xml:space="preserve"> </w:t>
      </w:r>
      <w:r>
        <w:rPr>
          <w:b/>
          <w:bCs/>
        </w:rPr>
        <w:t>151,</w:t>
      </w:r>
      <w:r>
        <w:t xml:space="preserve"> 476–82 (2012).</w:t>
      </w:r>
    </w:p>
    <w:p w14:paraId="617D736E" w14:textId="77777777" w:rsidR="00A46137" w:rsidRDefault="000D0331">
      <w:pPr>
        <w:pStyle w:val="NormalWeb"/>
        <w:ind w:left="640" w:hanging="640"/>
      </w:pPr>
      <w:r>
        <w:t>38.</w:t>
      </w:r>
      <w:r>
        <w:tab/>
        <w:t xml:space="preserve">Lubliner, S., Keren, L. &amp; Segal, E. Sequence features of yeast and human core promoters that are predictive of maximal promoter activity. </w:t>
      </w:r>
      <w:r>
        <w:rPr>
          <w:i/>
          <w:iCs/>
        </w:rPr>
        <w:t>Nucleic Acids Res.</w:t>
      </w:r>
      <w:r>
        <w:t xml:space="preserve"> </w:t>
      </w:r>
      <w:r>
        <w:rPr>
          <w:b/>
          <w:bCs/>
        </w:rPr>
        <w:t>41,</w:t>
      </w:r>
      <w:r>
        <w:t xml:space="preserve"> 5569–81 (2013).</w:t>
      </w:r>
    </w:p>
    <w:p w14:paraId="24C23155" w14:textId="77777777" w:rsidR="00A46137" w:rsidRDefault="000D0331">
      <w:pPr>
        <w:pStyle w:val="NormalWeb"/>
        <w:ind w:left="640" w:hanging="640"/>
      </w:pPr>
      <w:r>
        <w:t>39.</w:t>
      </w:r>
      <w:r>
        <w:tab/>
        <w:t xml:space="preserve">Wang, M. </w:t>
      </w:r>
      <w:r>
        <w:rPr>
          <w:i/>
          <w:iCs/>
        </w:rPr>
        <w:t>et al.</w:t>
      </w:r>
      <w:r>
        <w:t xml:space="preserve"> PaxDb, a database of protein abundance averages across all three domains of life. </w:t>
      </w:r>
      <w:r>
        <w:rPr>
          <w:i/>
          <w:iCs/>
        </w:rPr>
        <w:t>Mol. Cell. Proteomics</w:t>
      </w:r>
      <w:r>
        <w:t xml:space="preserve"> </w:t>
      </w:r>
      <w:r>
        <w:rPr>
          <w:b/>
          <w:bCs/>
        </w:rPr>
        <w:t>11,</w:t>
      </w:r>
      <w:r>
        <w:t xml:space="preserve"> 492–500 (2012).</w:t>
      </w:r>
    </w:p>
    <w:p w14:paraId="48EB52B6" w14:textId="77777777" w:rsidR="00A46137" w:rsidRDefault="000D0331">
      <w:pPr>
        <w:pStyle w:val="NormalWeb"/>
        <w:ind w:left="640" w:hanging="640"/>
      </w:pPr>
      <w:r>
        <w:t>40.</w:t>
      </w:r>
      <w:r>
        <w:tab/>
        <w:t xml:space="preserve">Setty, Y., Mayo, A. E., Surette, M. G. &amp; Alon, U. Detailed map of a cis-regulatory input function. </w:t>
      </w:r>
      <w:r>
        <w:rPr>
          <w:i/>
          <w:iCs/>
        </w:rPr>
        <w:t>Proc. Natl. Acad. Sci. U. S. A.</w:t>
      </w:r>
      <w:r>
        <w:t xml:space="preserve"> </w:t>
      </w:r>
      <w:r>
        <w:rPr>
          <w:b/>
          <w:bCs/>
        </w:rPr>
        <w:t>100,</w:t>
      </w:r>
      <w:r>
        <w:t xml:space="preserve"> 7702–7 (2003).</w:t>
      </w:r>
    </w:p>
    <w:p w14:paraId="06D0D8E0" w14:textId="77777777" w:rsidR="00A46137" w:rsidRDefault="000D0331">
      <w:pPr>
        <w:pStyle w:val="NormalWeb"/>
        <w:ind w:left="640" w:hanging="640"/>
      </w:pPr>
      <w:r>
        <w:t>41.</w:t>
      </w:r>
      <w:r>
        <w:tab/>
        <w:t xml:space="preserve">Field, Y. </w:t>
      </w:r>
      <w:r>
        <w:rPr>
          <w:i/>
          <w:iCs/>
        </w:rPr>
        <w:t>et al.</w:t>
      </w:r>
      <w:r>
        <w:t xml:space="preserve"> Distinct modes of regulation by chromatin encoded through nucleosome positioning signals. </w:t>
      </w:r>
      <w:r>
        <w:rPr>
          <w:i/>
          <w:iCs/>
        </w:rPr>
        <w:t>PLoS Comput. Biol.</w:t>
      </w:r>
      <w:r>
        <w:t xml:space="preserve"> </w:t>
      </w:r>
      <w:r>
        <w:rPr>
          <w:b/>
          <w:bCs/>
        </w:rPr>
        <w:t>4,</w:t>
      </w:r>
      <w:r>
        <w:t xml:space="preserve"> e1000216 (2008).</w:t>
      </w:r>
    </w:p>
    <w:p w14:paraId="151CCB2A" w14:textId="77777777" w:rsidR="00A46137" w:rsidRDefault="000D0331">
      <w:pPr>
        <w:pStyle w:val="NormalWeb"/>
        <w:ind w:left="640" w:hanging="640"/>
      </w:pPr>
      <w:r>
        <w:t>42.</w:t>
      </w:r>
      <w:r>
        <w:tab/>
        <w:t xml:space="preserve">Tirosh, I. &amp; Barkai, N. Two strategies for gene regulation by promoter nucleosomes. </w:t>
      </w:r>
      <w:r>
        <w:rPr>
          <w:i/>
          <w:iCs/>
        </w:rPr>
        <w:t>Genome Res.</w:t>
      </w:r>
      <w:r>
        <w:t xml:space="preserve"> </w:t>
      </w:r>
      <w:r>
        <w:rPr>
          <w:b/>
          <w:bCs/>
        </w:rPr>
        <w:t>18,</w:t>
      </w:r>
      <w:r>
        <w:t xml:space="preserve"> 1084–91 (2008).</w:t>
      </w:r>
    </w:p>
    <w:p w14:paraId="0CAAD02B" w14:textId="77777777" w:rsidR="00A46137" w:rsidRDefault="000D0331">
      <w:pPr>
        <w:pStyle w:val="NormalWeb"/>
        <w:ind w:left="640" w:hanging="640"/>
      </w:pPr>
      <w:r>
        <w:lastRenderedPageBreak/>
        <w:t>43.</w:t>
      </w:r>
      <w:r>
        <w:tab/>
        <w:t xml:space="preserve">Peccoud, J. &amp; Ycart, B. Markovian Modeling of Gene-Product Synthesis. </w:t>
      </w:r>
      <w:r>
        <w:rPr>
          <w:i/>
          <w:iCs/>
        </w:rPr>
        <w:t>Theor. Popul. Biol.</w:t>
      </w:r>
      <w:r>
        <w:t xml:space="preserve"> </w:t>
      </w:r>
      <w:r>
        <w:rPr>
          <w:b/>
          <w:bCs/>
        </w:rPr>
        <w:t>48,</w:t>
      </w:r>
      <w:r>
        <w:t xml:space="preserve"> 222–234 (1995). </w:t>
      </w:r>
    </w:p>
    <w:p w14:paraId="1000C728" w14:textId="77777777" w:rsidR="00A46137" w:rsidRDefault="00A46137">
      <w:pPr>
        <w:pStyle w:val="NormalWeb"/>
        <w:ind w:left="640" w:hanging="640"/>
      </w:pPr>
    </w:p>
    <w:sectPr w:rsidR="00A46137">
      <w:pgSz w:w="12240" w:h="15840"/>
      <w:pgMar w:top="1440" w:right="1800" w:bottom="1440" w:left="1800" w:header="0" w:footer="0" w:gutter="0"/>
      <w:cols w:space="720"/>
      <w:formProt w:val="0"/>
      <w:docGrid w:linePitch="360" w:charSpace="12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at" w:date="2014-02-13T15:14:00Z" w:initials="L">
    <w:p w14:paraId="0478A264" w14:textId="5989EF28" w:rsidR="00A45CDC" w:rsidRDefault="00A45CDC">
      <w:pPr>
        <w:pStyle w:val="CommentText"/>
      </w:pPr>
      <w:r>
        <w:rPr>
          <w:rStyle w:val="CommentReference"/>
        </w:rPr>
        <w:annotationRef/>
      </w:r>
      <w:r>
        <w:t>Instead we can say:</w:t>
      </w:r>
    </w:p>
    <w:p w14:paraId="033D1637" w14:textId="1E5742CF" w:rsidR="00A45CDC" w:rsidRDefault="00A45CDC" w:rsidP="00866115">
      <w:pPr>
        <w:pStyle w:val="CommentText"/>
      </w:pPr>
      <w:r>
        <w:t xml:space="preserve">Importantly, whereas E. coli models predict that a non-regulated gene should decrease in concentration with increasing growth rate (ref Klumpp), experimental data shows that most endogenous genes actually increase concentration with increasing growth rate (see below). </w:t>
      </w:r>
    </w:p>
  </w:comment>
  <w:comment w:id="18" w:author="Liat" w:date="2014-01-20T09:23:00Z" w:initials="L">
    <w:p w14:paraId="3BA5E60D" w14:textId="04A10CDF" w:rsidR="00A45CDC" w:rsidRDefault="00A45CDC">
      <w:pPr>
        <w:pStyle w:val="CommentText"/>
      </w:pPr>
      <w:r>
        <w:rPr>
          <w:rStyle w:val="CommentReference"/>
        </w:rPr>
        <w:annotationRef/>
      </w:r>
      <w:r>
        <w:t xml:space="preserve">Elad said: </w:t>
      </w:r>
      <w:r w:rsidRPr="00DA3481">
        <w:t>this feels like something that can be explained intuitively. also, developing the equation in the opposite direction would be easier for me to follow.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D1637" w15:done="0"/>
  <w15:commentEx w15:paraId="3BA5E6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C6F8F" w14:textId="77777777" w:rsidR="00556B6E" w:rsidRDefault="00556B6E" w:rsidP="0019067F">
      <w:pPr>
        <w:spacing w:after="0" w:line="240" w:lineRule="auto"/>
      </w:pPr>
      <w:r>
        <w:separator/>
      </w:r>
    </w:p>
  </w:endnote>
  <w:endnote w:type="continuationSeparator" w:id="0">
    <w:p w14:paraId="197CC2B8" w14:textId="77777777" w:rsidR="00556B6E" w:rsidRDefault="00556B6E" w:rsidP="0019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DDC73" w14:textId="77777777" w:rsidR="00556B6E" w:rsidRDefault="00556B6E" w:rsidP="0019067F">
      <w:pPr>
        <w:spacing w:after="0" w:line="240" w:lineRule="auto"/>
      </w:pPr>
      <w:r>
        <w:separator/>
      </w:r>
    </w:p>
  </w:footnote>
  <w:footnote w:type="continuationSeparator" w:id="0">
    <w:p w14:paraId="28D80787" w14:textId="77777777" w:rsidR="00556B6E" w:rsidRDefault="00556B6E" w:rsidP="00190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72545"/>
    <w:multiLevelType w:val="hybridMultilevel"/>
    <w:tmpl w:val="E660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57A12"/>
    <w:multiLevelType w:val="multilevel"/>
    <w:tmpl w:val="8BACB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B805EE8"/>
    <w:multiLevelType w:val="hybridMultilevel"/>
    <w:tmpl w:val="FE9E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73E87"/>
    <w:multiLevelType w:val="multilevel"/>
    <w:tmpl w:val="EB5A75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5801C4D"/>
    <w:multiLevelType w:val="multilevel"/>
    <w:tmpl w:val="D2A0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8F6BBA"/>
    <w:multiLevelType w:val="hybridMultilevel"/>
    <w:tmpl w:val="B044CF5A"/>
    <w:lvl w:ilvl="0" w:tplc="42CE6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0496F"/>
    <w:multiLevelType w:val="multilevel"/>
    <w:tmpl w:val="C7DAA4B2"/>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t">
    <w15:presenceInfo w15:providerId="None" w15:userId="Li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37"/>
    <w:rsid w:val="000032D7"/>
    <w:rsid w:val="00004776"/>
    <w:rsid w:val="0000534C"/>
    <w:rsid w:val="00007F70"/>
    <w:rsid w:val="00051FF9"/>
    <w:rsid w:val="0005527C"/>
    <w:rsid w:val="000725DB"/>
    <w:rsid w:val="0007414F"/>
    <w:rsid w:val="0008104D"/>
    <w:rsid w:val="00095B11"/>
    <w:rsid w:val="000A32A1"/>
    <w:rsid w:val="000B0747"/>
    <w:rsid w:val="000B3870"/>
    <w:rsid w:val="000C2060"/>
    <w:rsid w:val="000C5A6B"/>
    <w:rsid w:val="000D0331"/>
    <w:rsid w:val="000E33E1"/>
    <w:rsid w:val="001027BA"/>
    <w:rsid w:val="00105C66"/>
    <w:rsid w:val="00113F6B"/>
    <w:rsid w:val="00114664"/>
    <w:rsid w:val="001153F3"/>
    <w:rsid w:val="00115AD5"/>
    <w:rsid w:val="0011776F"/>
    <w:rsid w:val="00123E7E"/>
    <w:rsid w:val="00127348"/>
    <w:rsid w:val="00165D79"/>
    <w:rsid w:val="0016648D"/>
    <w:rsid w:val="00166618"/>
    <w:rsid w:val="001749AE"/>
    <w:rsid w:val="0019067F"/>
    <w:rsid w:val="00193033"/>
    <w:rsid w:val="001A4C95"/>
    <w:rsid w:val="001C55A8"/>
    <w:rsid w:val="001D22A5"/>
    <w:rsid w:val="001E0965"/>
    <w:rsid w:val="001E6C8C"/>
    <w:rsid w:val="001E71F4"/>
    <w:rsid w:val="001F1D78"/>
    <w:rsid w:val="001F688A"/>
    <w:rsid w:val="00206FCD"/>
    <w:rsid w:val="00211B59"/>
    <w:rsid w:val="00217A6E"/>
    <w:rsid w:val="00224F1E"/>
    <w:rsid w:val="00236549"/>
    <w:rsid w:val="002420A2"/>
    <w:rsid w:val="002B16F8"/>
    <w:rsid w:val="002B1BDB"/>
    <w:rsid w:val="002B3F0F"/>
    <w:rsid w:val="002C6FF6"/>
    <w:rsid w:val="002F51C0"/>
    <w:rsid w:val="0031012E"/>
    <w:rsid w:val="003158DE"/>
    <w:rsid w:val="00316753"/>
    <w:rsid w:val="00322393"/>
    <w:rsid w:val="003262DC"/>
    <w:rsid w:val="00340995"/>
    <w:rsid w:val="00345EA4"/>
    <w:rsid w:val="00347DC0"/>
    <w:rsid w:val="003522F7"/>
    <w:rsid w:val="003651F1"/>
    <w:rsid w:val="00366562"/>
    <w:rsid w:val="00366B4C"/>
    <w:rsid w:val="00372198"/>
    <w:rsid w:val="00374B6B"/>
    <w:rsid w:val="00377A54"/>
    <w:rsid w:val="003A2034"/>
    <w:rsid w:val="003B5030"/>
    <w:rsid w:val="003B7C88"/>
    <w:rsid w:val="003C4E7B"/>
    <w:rsid w:val="003C5D85"/>
    <w:rsid w:val="003D0B22"/>
    <w:rsid w:val="003D61A2"/>
    <w:rsid w:val="003F2855"/>
    <w:rsid w:val="00405F21"/>
    <w:rsid w:val="004607F0"/>
    <w:rsid w:val="00463B77"/>
    <w:rsid w:val="00467362"/>
    <w:rsid w:val="00494C30"/>
    <w:rsid w:val="004B679E"/>
    <w:rsid w:val="004D686E"/>
    <w:rsid w:val="004E7F14"/>
    <w:rsid w:val="004F2161"/>
    <w:rsid w:val="004F3180"/>
    <w:rsid w:val="004F3EF2"/>
    <w:rsid w:val="00500E10"/>
    <w:rsid w:val="00501B58"/>
    <w:rsid w:val="00505A15"/>
    <w:rsid w:val="005240EE"/>
    <w:rsid w:val="005416A9"/>
    <w:rsid w:val="0054350A"/>
    <w:rsid w:val="00556B6E"/>
    <w:rsid w:val="00561C69"/>
    <w:rsid w:val="00563CDC"/>
    <w:rsid w:val="00576921"/>
    <w:rsid w:val="005A0F02"/>
    <w:rsid w:val="005A161E"/>
    <w:rsid w:val="005C0215"/>
    <w:rsid w:val="005C379C"/>
    <w:rsid w:val="005D1B81"/>
    <w:rsid w:val="005D1BA8"/>
    <w:rsid w:val="005E3310"/>
    <w:rsid w:val="005E699E"/>
    <w:rsid w:val="005F0A9C"/>
    <w:rsid w:val="005F5945"/>
    <w:rsid w:val="005F62D0"/>
    <w:rsid w:val="0061775B"/>
    <w:rsid w:val="00652727"/>
    <w:rsid w:val="006636EB"/>
    <w:rsid w:val="00674061"/>
    <w:rsid w:val="00683BB8"/>
    <w:rsid w:val="006840FB"/>
    <w:rsid w:val="00685E11"/>
    <w:rsid w:val="006A20EE"/>
    <w:rsid w:val="006A292A"/>
    <w:rsid w:val="006D6CE2"/>
    <w:rsid w:val="006E098F"/>
    <w:rsid w:val="006E6D60"/>
    <w:rsid w:val="007362FC"/>
    <w:rsid w:val="00760FD4"/>
    <w:rsid w:val="00761660"/>
    <w:rsid w:val="00772D59"/>
    <w:rsid w:val="00776827"/>
    <w:rsid w:val="0078009A"/>
    <w:rsid w:val="007C5F01"/>
    <w:rsid w:val="00817B23"/>
    <w:rsid w:val="008217FF"/>
    <w:rsid w:val="0083496A"/>
    <w:rsid w:val="00836957"/>
    <w:rsid w:val="008468A3"/>
    <w:rsid w:val="00852E8E"/>
    <w:rsid w:val="00860368"/>
    <w:rsid w:val="00866115"/>
    <w:rsid w:val="00880D02"/>
    <w:rsid w:val="0089490A"/>
    <w:rsid w:val="008A0C8B"/>
    <w:rsid w:val="008C416B"/>
    <w:rsid w:val="00900AA8"/>
    <w:rsid w:val="00917F84"/>
    <w:rsid w:val="009228C1"/>
    <w:rsid w:val="00924F28"/>
    <w:rsid w:val="00942E49"/>
    <w:rsid w:val="00944375"/>
    <w:rsid w:val="00955ADA"/>
    <w:rsid w:val="00961A5A"/>
    <w:rsid w:val="009674AD"/>
    <w:rsid w:val="00980DC4"/>
    <w:rsid w:val="00992150"/>
    <w:rsid w:val="0099286B"/>
    <w:rsid w:val="00993C0D"/>
    <w:rsid w:val="009A0F98"/>
    <w:rsid w:val="009B6585"/>
    <w:rsid w:val="009D04AF"/>
    <w:rsid w:val="009D461E"/>
    <w:rsid w:val="009E2F7B"/>
    <w:rsid w:val="009E40A8"/>
    <w:rsid w:val="009E6BAE"/>
    <w:rsid w:val="00A105C7"/>
    <w:rsid w:val="00A23B51"/>
    <w:rsid w:val="00A41EA3"/>
    <w:rsid w:val="00A45CDC"/>
    <w:rsid w:val="00A46137"/>
    <w:rsid w:val="00A5449B"/>
    <w:rsid w:val="00A558FE"/>
    <w:rsid w:val="00A60D81"/>
    <w:rsid w:val="00A96690"/>
    <w:rsid w:val="00AA19BC"/>
    <w:rsid w:val="00AA4743"/>
    <w:rsid w:val="00AA671F"/>
    <w:rsid w:val="00AC24C1"/>
    <w:rsid w:val="00AC2558"/>
    <w:rsid w:val="00AE38E3"/>
    <w:rsid w:val="00AE4DB6"/>
    <w:rsid w:val="00AF0871"/>
    <w:rsid w:val="00B073C3"/>
    <w:rsid w:val="00B11441"/>
    <w:rsid w:val="00B21347"/>
    <w:rsid w:val="00B6058B"/>
    <w:rsid w:val="00B725E6"/>
    <w:rsid w:val="00B734C0"/>
    <w:rsid w:val="00B76251"/>
    <w:rsid w:val="00B7780C"/>
    <w:rsid w:val="00B84BB7"/>
    <w:rsid w:val="00B84D97"/>
    <w:rsid w:val="00B94264"/>
    <w:rsid w:val="00BA5F83"/>
    <w:rsid w:val="00BF4EB8"/>
    <w:rsid w:val="00BF5683"/>
    <w:rsid w:val="00C20E2E"/>
    <w:rsid w:val="00C21AA3"/>
    <w:rsid w:val="00C327A4"/>
    <w:rsid w:val="00C50B04"/>
    <w:rsid w:val="00C55691"/>
    <w:rsid w:val="00C72D39"/>
    <w:rsid w:val="00C75F1A"/>
    <w:rsid w:val="00C82C91"/>
    <w:rsid w:val="00C84E14"/>
    <w:rsid w:val="00C96EE2"/>
    <w:rsid w:val="00CD2366"/>
    <w:rsid w:val="00CD73B4"/>
    <w:rsid w:val="00D032A4"/>
    <w:rsid w:val="00D04397"/>
    <w:rsid w:val="00D152B9"/>
    <w:rsid w:val="00D24AC1"/>
    <w:rsid w:val="00D24B38"/>
    <w:rsid w:val="00D32991"/>
    <w:rsid w:val="00D56439"/>
    <w:rsid w:val="00D655D8"/>
    <w:rsid w:val="00D7546E"/>
    <w:rsid w:val="00DA3481"/>
    <w:rsid w:val="00DA36ED"/>
    <w:rsid w:val="00DA54E3"/>
    <w:rsid w:val="00DA6721"/>
    <w:rsid w:val="00DB0966"/>
    <w:rsid w:val="00DE5AC9"/>
    <w:rsid w:val="00DF5971"/>
    <w:rsid w:val="00E012B5"/>
    <w:rsid w:val="00E053F2"/>
    <w:rsid w:val="00E57759"/>
    <w:rsid w:val="00E62FFF"/>
    <w:rsid w:val="00E633D3"/>
    <w:rsid w:val="00E63F40"/>
    <w:rsid w:val="00E64FF2"/>
    <w:rsid w:val="00E66E6E"/>
    <w:rsid w:val="00E670FC"/>
    <w:rsid w:val="00E8241E"/>
    <w:rsid w:val="00E86CD2"/>
    <w:rsid w:val="00EB2A8B"/>
    <w:rsid w:val="00EF03C0"/>
    <w:rsid w:val="00F149E5"/>
    <w:rsid w:val="00F16610"/>
    <w:rsid w:val="00F27F17"/>
    <w:rsid w:val="00F36C4C"/>
    <w:rsid w:val="00F534EF"/>
    <w:rsid w:val="00F72338"/>
    <w:rsid w:val="00F7594B"/>
    <w:rsid w:val="00F83E46"/>
    <w:rsid w:val="00F90A4A"/>
    <w:rsid w:val="00F965A8"/>
    <w:rsid w:val="00FB004A"/>
    <w:rsid w:val="00FB58F0"/>
    <w:rsid w:val="00FC09EB"/>
    <w:rsid w:val="00FD7924"/>
    <w:rsid w:val="00FE084E"/>
    <w:rsid w:val="00FE365A"/>
    <w:rsid w:val="00FE43BB"/>
    <w:rsid w:val="00FF0B97"/>
    <w:rsid w:val="00FF61D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2F3DA"/>
  <w15:docId w15:val="{A3C98D78-2BDC-4632-A810-E25A199D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sz w:val="24"/>
      <w:szCs w:val="24"/>
    </w:rPr>
  </w:style>
  <w:style w:type="character" w:customStyle="1" w:styleId="CommentSubjectChar">
    <w:name w:val="Comment Subject Char"/>
    <w:basedOn w:val="CommentTextChar"/>
    <w:rPr>
      <w:b/>
      <w:bCs/>
      <w:sz w:val="20"/>
      <w:szCs w:val="20"/>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line="100" w:lineRule="atLeast"/>
    </w:pPr>
    <w:rPr>
      <w:rFonts w:ascii="Times New Roman" w:eastAsia="Times New Roman" w:hAnsi="Times New Roman" w:cs="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pPr>
      <w:spacing w:line="100" w:lineRule="atLeast"/>
    </w:pPr>
    <w:rPr>
      <w:sz w:val="24"/>
      <w:szCs w:val="24"/>
    </w:rPr>
  </w:style>
  <w:style w:type="paragraph" w:styleId="CommentSubject">
    <w:name w:val="annotation subject"/>
    <w:basedOn w:val="CommentText"/>
    <w:rPr>
      <w:b/>
      <w:bCs/>
      <w:sz w:val="20"/>
      <w:szCs w:val="20"/>
    </w:rPr>
  </w:style>
  <w:style w:type="paragraph" w:styleId="Revision">
    <w:name w:val="Revision"/>
    <w:pPr>
      <w:suppressAutoHyphens/>
      <w:spacing w:after="0" w:line="100" w:lineRule="atLeast"/>
    </w:pPr>
    <w:rPr>
      <w:rFonts w:ascii="Calibri" w:eastAsia="DejaVu Sans" w:hAnsi="Calibri"/>
      <w:color w:val="00000A"/>
    </w:rPr>
  </w:style>
  <w:style w:type="paragraph" w:styleId="Header">
    <w:name w:val="header"/>
    <w:basedOn w:val="Normal"/>
    <w:link w:val="HeaderChar"/>
    <w:uiPriority w:val="99"/>
    <w:unhideWhenUsed/>
    <w:rsid w:val="0019067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067F"/>
    <w:rPr>
      <w:rFonts w:ascii="Calibri" w:eastAsia="DejaVu Sans" w:hAnsi="Calibri"/>
      <w:color w:val="00000A"/>
    </w:rPr>
  </w:style>
  <w:style w:type="paragraph" w:styleId="Footer">
    <w:name w:val="footer"/>
    <w:basedOn w:val="Normal"/>
    <w:link w:val="FooterChar"/>
    <w:uiPriority w:val="99"/>
    <w:unhideWhenUsed/>
    <w:rsid w:val="0019067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067F"/>
    <w:rPr>
      <w:rFonts w:ascii="Calibri" w:eastAsia="DejaVu Sans"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8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F1270-F654-47F8-80D1-C2A33C6D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42077</Words>
  <Characters>210390</Characters>
  <Application>Microsoft Office Word</Application>
  <DocSecurity>0</DocSecurity>
  <Lines>1753</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Liat</cp:lastModifiedBy>
  <cp:revision>29</cp:revision>
  <cp:lastPrinted>2014-02-16T09:01:00Z</cp:lastPrinted>
  <dcterms:created xsi:type="dcterms:W3CDTF">2014-01-20T07:12:00Z</dcterms:created>
  <dcterms:modified xsi:type="dcterms:W3CDTF">2014-02-16T15:15:00Z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leeatya@gmail.com@www.mendeley.com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http://www.zotero.org/styles/cell</vt:lpwstr>
  </property>
  <property fmtid="{D5CDD505-2E9C-101B-9397-08002B2CF9AE}" pid="14" name="Mendeley Recent Style Name 4_1">
    <vt:lpwstr>Cell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